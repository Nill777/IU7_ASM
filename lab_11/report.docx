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0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.text:00401410 ;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2" w:author="777" w:date="2024-05-19T22:14:00Z">
            <w:rPr>
              <w:sz w:val="20"/>
              <w:szCs w:val="20"/>
              <w:lang w:val="en-US"/>
            </w:rPr>
          </w:rPrChange>
        </w:rPr>
        <w:t>int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3" w:author="777" w:date="2024-05-19T22:14:00Z">
            <w:rPr>
              <w:sz w:val="20"/>
              <w:szCs w:val="20"/>
              <w:lang w:val="en-US"/>
            </w:rPr>
          </w:rPrChange>
        </w:rPr>
        <w:t xml:space="preserve"> __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4" w:author="777" w:date="2024-05-19T22:14:00Z">
            <w:rPr>
              <w:sz w:val="20"/>
              <w:szCs w:val="20"/>
              <w:lang w:val="en-US"/>
            </w:rPr>
          </w:rPrChange>
        </w:rPr>
        <w:t>cdecl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5" w:author="777" w:date="2024-05-19T22:14:00Z">
            <w:rPr>
              <w:sz w:val="20"/>
              <w:szCs w:val="20"/>
              <w:lang w:val="en-US"/>
            </w:rPr>
          </w:rPrChange>
        </w:rPr>
        <w:t xml:space="preserve"> main(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6" w:author="777" w:date="2024-05-19T22:14:00Z">
            <w:rPr>
              <w:sz w:val="20"/>
              <w:szCs w:val="20"/>
              <w:lang w:val="en-US"/>
            </w:rPr>
          </w:rPrChange>
        </w:rPr>
        <w:t>int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7" w:author="777" w:date="2024-05-19T22:14:00Z">
            <w:rPr>
              <w:sz w:val="20"/>
              <w:szCs w:val="20"/>
              <w:lang w:val="en-US"/>
            </w:rPr>
          </w:rPrChange>
        </w:rPr>
        <w:t xml:space="preserve">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8" w:author="777" w:date="2024-05-19T22:14:00Z">
            <w:rPr>
              <w:sz w:val="20"/>
              <w:szCs w:val="20"/>
              <w:lang w:val="en-US"/>
            </w:rPr>
          </w:rPrChange>
        </w:rPr>
        <w:t>argc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9" w:author="777" w:date="2024-05-19T22:14:00Z">
            <w:rPr>
              <w:sz w:val="20"/>
              <w:szCs w:val="20"/>
              <w:lang w:val="en-US"/>
            </w:rPr>
          </w:rPrChange>
        </w:rPr>
        <w:t>, const char **argv, const char **envp)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10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1" w:author="777" w:date="2024-05-19T22:14:00Z">
            <w:rPr>
              <w:sz w:val="20"/>
              <w:szCs w:val="20"/>
              <w:lang w:val="en-US"/>
            </w:rPr>
          </w:rPrChange>
        </w:rPr>
        <w:t>.text:00401410                 public _main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12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3" w:author="777" w:date="2024-05-19T22:14:00Z">
            <w:rPr>
              <w:sz w:val="20"/>
              <w:szCs w:val="20"/>
              <w:lang w:val="en-US"/>
            </w:rPr>
          </w:rPrChange>
        </w:rPr>
        <w:t>.text:00401410 _main           proc near               ; CODE XREF: sub_4011A0+8E</w:t>
      </w:r>
      <w:r w:rsidRPr="00CD3A04">
        <w:rPr>
          <w:rFonts w:ascii="Courier New" w:hAnsi="Courier New" w:cs="Courier New"/>
          <w:sz w:val="20"/>
          <w:szCs w:val="20"/>
          <w:lang w:val="en-US"/>
          <w:rPrChange w:id="14" w:author="777" w:date="2024-05-19T22:14:00Z">
            <w:rPr>
              <w:sz w:val="20"/>
              <w:szCs w:val="20"/>
              <w:lang w:val="en-US"/>
            </w:rPr>
          </w:rPrChange>
        </w:rPr>
        <w:t>↑</w:t>
      </w:r>
      <w:r w:rsidRPr="00CD3A04">
        <w:rPr>
          <w:rFonts w:ascii="Monospac821 BT" w:hAnsi="Monospac821 BT"/>
          <w:sz w:val="20"/>
          <w:szCs w:val="20"/>
          <w:lang w:val="en-US"/>
          <w:rPrChange w:id="15" w:author="777" w:date="2024-05-19T22:14:00Z">
            <w:rPr>
              <w:sz w:val="20"/>
              <w:szCs w:val="20"/>
              <w:lang w:val="en-US"/>
            </w:rPr>
          </w:rPrChange>
        </w:rPr>
        <w:t>p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16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7" w:author="777" w:date="2024-05-19T22:14:00Z">
            <w:rPr>
              <w:sz w:val="20"/>
              <w:szCs w:val="20"/>
              <w:lang w:val="en-US"/>
            </w:rPr>
          </w:rPrChange>
        </w:rPr>
        <w:t>.text:00401410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18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9" w:author="777" w:date="2024-05-19T22:14:00Z">
            <w:rPr>
              <w:sz w:val="20"/>
              <w:szCs w:val="20"/>
              <w:lang w:val="en-US"/>
            </w:rPr>
          </w:rPrChange>
        </w:rPr>
        <w:t>.text:00401410 Str2            = byte ptr -36h</w:t>
      </w:r>
      <w:bookmarkStart w:id="20" w:name="_GoBack"/>
      <w:bookmarkEnd w:id="20"/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1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2" w:author="777" w:date="2024-05-19T22:14:00Z">
            <w:rPr>
              <w:sz w:val="20"/>
              <w:szCs w:val="20"/>
              <w:lang w:val="en-US"/>
            </w:rPr>
          </w:rPrChange>
        </w:rPr>
        <w:t>.text:00401410 Str1            = byte ptr -18h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3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4" w:author="777" w:date="2024-05-19T22:14:00Z">
            <w:rPr>
              <w:sz w:val="20"/>
              <w:szCs w:val="20"/>
              <w:lang w:val="en-US"/>
            </w:rPr>
          </w:rPrChange>
        </w:rPr>
        <w:t>.text:00401410 argc            = dword ptr  8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5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6" w:author="777" w:date="2024-05-19T22:14:00Z">
            <w:rPr>
              <w:sz w:val="20"/>
              <w:szCs w:val="20"/>
              <w:lang w:val="en-US"/>
            </w:rPr>
          </w:rPrChange>
        </w:rPr>
        <w:t>.text:00401410 argv            = dword ptr  0Ch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7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8" w:author="777" w:date="2024-05-19T22:14:00Z">
            <w:rPr>
              <w:sz w:val="20"/>
              <w:szCs w:val="20"/>
              <w:lang w:val="en-US"/>
            </w:rPr>
          </w:rPrChange>
        </w:rPr>
        <w:t>.text:00401410 envp            = dword ptr  10h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9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30" w:author="777" w:date="2024-05-19T22:14:00Z">
            <w:rPr>
              <w:sz w:val="20"/>
              <w:szCs w:val="20"/>
              <w:lang w:val="en-US"/>
            </w:rPr>
          </w:rPrChange>
        </w:rPr>
        <w:t>.text:00401410</w:t>
      </w:r>
    </w:p>
    <w:p w:rsidR="00CD3A04" w:rsidRDefault="00CD3A04" w:rsidP="00CD3A04">
      <w:pPr>
        <w:rPr>
          <w:ins w:id="31" w:author="Natalie" w:date="2024-05-19T23:22:00Z"/>
          <w:rFonts w:ascii="Monospac821 BT" w:hAnsi="Monospac821 BT"/>
          <w:sz w:val="20"/>
          <w:szCs w:val="20"/>
          <w:lang w:val="en-US"/>
        </w:rPr>
      </w:pPr>
      <w:r w:rsidRPr="00CD3A04">
        <w:rPr>
          <w:rFonts w:ascii="Monospac821 BT" w:hAnsi="Monospac821 BT"/>
          <w:sz w:val="20"/>
          <w:szCs w:val="20"/>
          <w:lang w:val="en-US"/>
          <w:rPrChange w:id="32" w:author="777" w:date="2024-05-19T22:14:00Z">
            <w:rPr>
              <w:sz w:val="20"/>
              <w:szCs w:val="20"/>
              <w:lang w:val="en-US"/>
            </w:rPr>
          </w:rPrChange>
        </w:rPr>
        <w:t>.text:00401410 ; __unwind {</w:t>
      </w:r>
    </w:p>
    <w:p w:rsidR="008817CB" w:rsidRPr="008817CB" w:rsidRDefault="008817CB" w:rsidP="00CD3A04">
      <w:pPr>
        <w:rPr>
          <w:rFonts w:asciiTheme="minorHAnsi" w:hAnsiTheme="minorHAnsi"/>
          <w:color w:val="00CC00"/>
          <w:sz w:val="20"/>
          <w:szCs w:val="20"/>
          <w:rPrChange w:id="33" w:author="Natalie" w:date="2024-05-19T23:23:00Z">
            <w:rPr>
              <w:sz w:val="20"/>
              <w:szCs w:val="20"/>
              <w:lang w:val="en-US"/>
            </w:rPr>
          </w:rPrChange>
        </w:rPr>
      </w:pPr>
      <w:ins w:id="34" w:author="Natalie" w:date="2024-05-19T23:22:00Z">
        <w:r w:rsidRPr="008817CB">
          <w:rPr>
            <w:rFonts w:asciiTheme="minorHAnsi" w:hAnsiTheme="minorHAnsi"/>
            <w:color w:val="00CC00"/>
            <w:sz w:val="20"/>
            <w:szCs w:val="20"/>
            <w:rPrChange w:id="35" w:author="Natalie" w:date="2024-05-19T23:23:00Z">
              <w:rPr>
                <w:rFonts w:asciiTheme="minorHAnsi" w:hAnsiTheme="minorHAnsi"/>
                <w:sz w:val="20"/>
                <w:szCs w:val="20"/>
                <w:lang w:val="en-US"/>
              </w:rPr>
            </w:rPrChange>
          </w:rPr>
          <w:t xml:space="preserve">// сохраняется предыдущее значение базового указателя </w:t>
        </w:r>
        <w:proofErr w:type="spellStart"/>
        <w:r w:rsidRPr="008817CB">
          <w:rPr>
            <w:rFonts w:asciiTheme="minorHAnsi" w:hAnsiTheme="minorHAnsi"/>
            <w:color w:val="00CC00"/>
            <w:sz w:val="20"/>
            <w:szCs w:val="20"/>
            <w:rPrChange w:id="36" w:author="Natalie" w:date="2024-05-19T23:23:00Z">
              <w:rPr>
                <w:rFonts w:asciiTheme="minorHAnsi" w:hAnsiTheme="minorHAnsi"/>
                <w:sz w:val="20"/>
                <w:szCs w:val="20"/>
              </w:rPr>
            </w:rPrChange>
          </w:rPr>
          <w:t>ebp</w:t>
        </w:r>
        <w:proofErr w:type="spellEnd"/>
        <w:r w:rsidRPr="008817CB">
          <w:rPr>
            <w:rFonts w:asciiTheme="minorHAnsi" w:hAnsiTheme="minorHAnsi"/>
            <w:color w:val="00CC00"/>
            <w:sz w:val="20"/>
            <w:szCs w:val="20"/>
            <w:rPrChange w:id="37" w:author="Natalie" w:date="2024-05-19T23:23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, новое значение </w:t>
        </w:r>
        <w:proofErr w:type="spellStart"/>
        <w:r w:rsidRPr="008817CB">
          <w:rPr>
            <w:rFonts w:asciiTheme="minorHAnsi" w:hAnsiTheme="minorHAnsi"/>
            <w:color w:val="00CC00"/>
            <w:sz w:val="20"/>
            <w:szCs w:val="20"/>
            <w:rPrChange w:id="38" w:author="Natalie" w:date="2024-05-19T23:23:00Z">
              <w:rPr>
                <w:rFonts w:asciiTheme="minorHAnsi" w:hAnsiTheme="minorHAnsi"/>
                <w:sz w:val="20"/>
                <w:szCs w:val="20"/>
              </w:rPr>
            </w:rPrChange>
          </w:rPr>
          <w:t>ebp</w:t>
        </w:r>
        <w:proofErr w:type="spellEnd"/>
        <w:r w:rsidRPr="008817CB">
          <w:rPr>
            <w:rFonts w:asciiTheme="minorHAnsi" w:hAnsiTheme="minorHAnsi"/>
            <w:color w:val="00CC00"/>
            <w:sz w:val="20"/>
            <w:szCs w:val="20"/>
            <w:rPrChange w:id="39" w:author="Natalie" w:date="2024-05-19T23:23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 устанавливается равным </w:t>
        </w:r>
        <w:proofErr w:type="spellStart"/>
        <w:r w:rsidRPr="008817CB">
          <w:rPr>
            <w:rFonts w:asciiTheme="minorHAnsi" w:hAnsiTheme="minorHAnsi"/>
            <w:color w:val="00CC00"/>
            <w:sz w:val="20"/>
            <w:szCs w:val="20"/>
            <w:rPrChange w:id="40" w:author="Natalie" w:date="2024-05-19T23:23:00Z">
              <w:rPr>
                <w:rFonts w:asciiTheme="minorHAnsi" w:hAnsiTheme="minorHAnsi"/>
                <w:sz w:val="20"/>
                <w:szCs w:val="20"/>
              </w:rPr>
            </w:rPrChange>
          </w:rPr>
          <w:t>esp</w:t>
        </w:r>
        <w:proofErr w:type="spellEnd"/>
        <w:r w:rsidRPr="008817CB">
          <w:rPr>
            <w:rFonts w:asciiTheme="minorHAnsi" w:hAnsiTheme="minorHAnsi"/>
            <w:color w:val="00CC00"/>
            <w:sz w:val="20"/>
            <w:szCs w:val="20"/>
            <w:rPrChange w:id="41" w:author="Natalie" w:date="2024-05-19T23:23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 (указателю стека), а затем </w:t>
        </w:r>
        <w:proofErr w:type="spellStart"/>
        <w:r w:rsidRPr="008817CB">
          <w:rPr>
            <w:rFonts w:asciiTheme="minorHAnsi" w:hAnsiTheme="minorHAnsi"/>
            <w:color w:val="00CC00"/>
            <w:sz w:val="20"/>
            <w:szCs w:val="20"/>
            <w:rPrChange w:id="42" w:author="Natalie" w:date="2024-05-19T23:23:00Z">
              <w:rPr>
                <w:rFonts w:asciiTheme="minorHAnsi" w:hAnsiTheme="minorHAnsi"/>
                <w:sz w:val="20"/>
                <w:szCs w:val="20"/>
              </w:rPr>
            </w:rPrChange>
          </w:rPr>
          <w:t>esp</w:t>
        </w:r>
        <w:proofErr w:type="spellEnd"/>
        <w:r w:rsidRPr="008817CB">
          <w:rPr>
            <w:rFonts w:asciiTheme="minorHAnsi" w:hAnsiTheme="minorHAnsi"/>
            <w:color w:val="00CC00"/>
            <w:sz w:val="20"/>
            <w:szCs w:val="20"/>
            <w:rPrChange w:id="43" w:author="Natalie" w:date="2024-05-19T23:23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 выравнивается по границе 16 байт и резервируется 80 (50h) байт на стеке для локальных переменных</w:t>
        </w:r>
      </w:ins>
    </w:p>
    <w:p w:rsidR="00CD3A04" w:rsidRPr="008817CB" w:rsidRDefault="00CD3A04" w:rsidP="00CD3A04">
      <w:pPr>
        <w:rPr>
          <w:rFonts w:ascii="Monospac821 BT" w:hAnsi="Monospac821 BT"/>
          <w:sz w:val="20"/>
          <w:szCs w:val="20"/>
          <w:rPrChange w:id="44" w:author="Natalie" w:date="2024-05-19T23:22:00Z">
            <w:rPr>
              <w:sz w:val="20"/>
              <w:szCs w:val="20"/>
              <w:lang w:val="en-US"/>
            </w:rPr>
          </w:rPrChange>
        </w:rPr>
      </w:pPr>
      <w:r w:rsidRPr="008817CB">
        <w:rPr>
          <w:rFonts w:ascii="Monospac821 BT" w:hAnsi="Monospac821 BT"/>
          <w:sz w:val="20"/>
          <w:szCs w:val="20"/>
          <w:rPrChange w:id="45" w:author="Natalie" w:date="2024-05-19T23:22:00Z">
            <w:rPr>
              <w:sz w:val="20"/>
              <w:szCs w:val="20"/>
              <w:lang w:val="en-US"/>
            </w:rPr>
          </w:rPrChange>
        </w:rPr>
        <w:t>.</w:t>
      </w:r>
      <w:r w:rsidRPr="00CD3A04">
        <w:rPr>
          <w:rFonts w:ascii="Monospac821 BT" w:hAnsi="Monospac821 BT"/>
          <w:sz w:val="20"/>
          <w:szCs w:val="20"/>
          <w:lang w:val="en-US"/>
          <w:rPrChange w:id="46" w:author="777" w:date="2024-05-19T22:14:00Z">
            <w:rPr>
              <w:sz w:val="20"/>
              <w:szCs w:val="20"/>
              <w:lang w:val="en-US"/>
            </w:rPr>
          </w:rPrChange>
        </w:rPr>
        <w:t>text</w:t>
      </w:r>
      <w:r w:rsidRPr="008817CB">
        <w:rPr>
          <w:rFonts w:ascii="Monospac821 BT" w:hAnsi="Monospac821 BT"/>
          <w:sz w:val="20"/>
          <w:szCs w:val="20"/>
          <w:rPrChange w:id="47" w:author="Natalie" w:date="2024-05-19T23:22:00Z">
            <w:rPr>
              <w:sz w:val="20"/>
              <w:szCs w:val="20"/>
              <w:lang w:val="en-US"/>
            </w:rPr>
          </w:rPrChange>
        </w:rPr>
        <w:t xml:space="preserve">:00401410                 </w:t>
      </w:r>
      <w:r w:rsidRPr="00CD3A04">
        <w:rPr>
          <w:rFonts w:ascii="Monospac821 BT" w:hAnsi="Monospac821 BT"/>
          <w:sz w:val="20"/>
          <w:szCs w:val="20"/>
          <w:lang w:val="en-US"/>
          <w:rPrChange w:id="48" w:author="777" w:date="2024-05-19T22:14:00Z">
            <w:rPr>
              <w:sz w:val="20"/>
              <w:szCs w:val="20"/>
              <w:lang w:val="en-US"/>
            </w:rPr>
          </w:rPrChange>
        </w:rPr>
        <w:t>push</w:t>
      </w:r>
      <w:r w:rsidRPr="008817CB">
        <w:rPr>
          <w:rFonts w:ascii="Monospac821 BT" w:hAnsi="Monospac821 BT"/>
          <w:sz w:val="20"/>
          <w:szCs w:val="20"/>
          <w:rPrChange w:id="49" w:author="Natalie" w:date="2024-05-19T23:22:00Z">
            <w:rPr>
              <w:sz w:val="20"/>
              <w:szCs w:val="20"/>
              <w:lang w:val="en-US"/>
            </w:rPr>
          </w:rPrChange>
        </w:rPr>
        <w:t xml:space="preserve">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50" w:author="777" w:date="2024-05-19T22:14:00Z">
            <w:rPr>
              <w:sz w:val="20"/>
              <w:szCs w:val="20"/>
              <w:lang w:val="en-US"/>
            </w:rPr>
          </w:rPrChange>
        </w:rPr>
        <w:t>ebp</w:t>
      </w:r>
      <w:proofErr w:type="spellEnd"/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51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52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.text:00401411            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53" w:author="777" w:date="2024-05-19T22:14:00Z">
            <w:rPr>
              <w:sz w:val="20"/>
              <w:szCs w:val="20"/>
              <w:lang w:val="en-US"/>
            </w:rPr>
          </w:rPrChange>
        </w:rPr>
        <w:t>mov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54" w:author="777" w:date="2024-05-19T22:14:00Z">
            <w:rPr>
              <w:sz w:val="20"/>
              <w:szCs w:val="20"/>
              <w:lang w:val="en-US"/>
            </w:rPr>
          </w:rPrChange>
        </w:rPr>
        <w:t xml:space="preserve">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55" w:author="777" w:date="2024-05-19T22:14:00Z">
            <w:rPr>
              <w:sz w:val="20"/>
              <w:szCs w:val="20"/>
              <w:lang w:val="en-US"/>
            </w:rPr>
          </w:rPrChange>
        </w:rPr>
        <w:t>ebp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56" w:author="777" w:date="2024-05-19T22:14:00Z">
            <w:rPr>
              <w:sz w:val="20"/>
              <w:szCs w:val="20"/>
              <w:lang w:val="en-US"/>
            </w:rPr>
          </w:rPrChange>
        </w:rPr>
        <w:t xml:space="preserve">,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57" w:author="777" w:date="2024-05-19T22:14:00Z">
            <w:rPr>
              <w:sz w:val="20"/>
              <w:szCs w:val="20"/>
              <w:lang w:val="en-US"/>
            </w:rPr>
          </w:rPrChange>
        </w:rPr>
        <w:t>esp</w:t>
      </w:r>
      <w:proofErr w:type="spellEnd"/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58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59" w:author="777" w:date="2024-05-19T22:14:00Z">
            <w:rPr>
              <w:sz w:val="20"/>
              <w:szCs w:val="20"/>
              <w:lang w:val="en-US"/>
            </w:rPr>
          </w:rPrChange>
        </w:rPr>
        <w:t>.text:00401413                 and     esp, 0FFFFFFF0h</w:t>
      </w:r>
    </w:p>
    <w:p w:rsidR="00CD3A04" w:rsidRPr="008817CB" w:rsidRDefault="00CD3A04" w:rsidP="00CD3A04">
      <w:pPr>
        <w:rPr>
          <w:rFonts w:ascii="Monospac821 BT" w:hAnsi="Monospac821 BT"/>
          <w:sz w:val="20"/>
          <w:szCs w:val="20"/>
          <w:lang w:val="en-US"/>
          <w:rPrChange w:id="60" w:author="Natalie" w:date="2024-05-19T23:22:00Z">
            <w:rPr>
              <w:sz w:val="20"/>
              <w:szCs w:val="20"/>
              <w:lang w:val="en-US"/>
            </w:rPr>
          </w:rPrChange>
        </w:rPr>
      </w:pPr>
      <w:r w:rsidRPr="008817CB">
        <w:rPr>
          <w:rFonts w:ascii="Monospac821 BT" w:hAnsi="Monospac821 BT"/>
          <w:sz w:val="20"/>
          <w:szCs w:val="20"/>
          <w:lang w:val="en-US"/>
          <w:rPrChange w:id="61" w:author="Natalie" w:date="2024-05-19T23:22:00Z">
            <w:rPr>
              <w:sz w:val="20"/>
              <w:szCs w:val="20"/>
              <w:lang w:val="en-US"/>
            </w:rPr>
          </w:rPrChange>
        </w:rPr>
        <w:t>.</w:t>
      </w:r>
      <w:r w:rsidRPr="00CD3A04">
        <w:rPr>
          <w:rFonts w:ascii="Monospac821 BT" w:hAnsi="Monospac821 BT"/>
          <w:sz w:val="20"/>
          <w:szCs w:val="20"/>
          <w:lang w:val="en-US"/>
          <w:rPrChange w:id="62" w:author="777" w:date="2024-05-19T22:14:00Z">
            <w:rPr>
              <w:sz w:val="20"/>
              <w:szCs w:val="20"/>
              <w:lang w:val="en-US"/>
            </w:rPr>
          </w:rPrChange>
        </w:rPr>
        <w:t>text</w:t>
      </w:r>
      <w:r w:rsidRPr="008817CB">
        <w:rPr>
          <w:rFonts w:ascii="Monospac821 BT" w:hAnsi="Monospac821 BT"/>
          <w:sz w:val="20"/>
          <w:szCs w:val="20"/>
          <w:lang w:val="en-US"/>
          <w:rPrChange w:id="63" w:author="Natalie" w:date="2024-05-19T23:22:00Z">
            <w:rPr>
              <w:sz w:val="20"/>
              <w:szCs w:val="20"/>
              <w:lang w:val="en-US"/>
            </w:rPr>
          </w:rPrChange>
        </w:rPr>
        <w:t xml:space="preserve">:00401416                 </w:t>
      </w:r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64" w:author="777" w:date="2024-05-19T22:14:00Z">
            <w:rPr>
              <w:sz w:val="20"/>
              <w:szCs w:val="20"/>
              <w:lang w:val="en-US"/>
            </w:rPr>
          </w:rPrChange>
        </w:rPr>
        <w:t>sub</w:t>
      </w:r>
      <w:r w:rsidRPr="008817CB">
        <w:rPr>
          <w:rFonts w:ascii="Monospac821 BT" w:hAnsi="Monospac821 BT"/>
          <w:sz w:val="20"/>
          <w:szCs w:val="20"/>
          <w:highlight w:val="yellow"/>
          <w:lang w:val="en-US"/>
          <w:rPrChange w:id="65" w:author="Natalie" w:date="2024-05-19T23:22:00Z">
            <w:rPr>
              <w:sz w:val="20"/>
              <w:szCs w:val="20"/>
              <w:lang w:val="en-US"/>
            </w:rPr>
          </w:rPrChange>
        </w:rPr>
        <w:t xml:space="preserve">     </w:t>
      </w:r>
      <w:proofErr w:type="spellStart"/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66" w:author="777" w:date="2024-05-19T22:14:00Z">
            <w:rPr>
              <w:sz w:val="20"/>
              <w:szCs w:val="20"/>
              <w:lang w:val="en-US"/>
            </w:rPr>
          </w:rPrChange>
        </w:rPr>
        <w:t>esp</w:t>
      </w:r>
      <w:proofErr w:type="spellEnd"/>
      <w:r w:rsidRPr="008817CB">
        <w:rPr>
          <w:rFonts w:ascii="Monospac821 BT" w:hAnsi="Monospac821 BT"/>
          <w:sz w:val="20"/>
          <w:szCs w:val="20"/>
          <w:highlight w:val="yellow"/>
          <w:lang w:val="en-US"/>
          <w:rPrChange w:id="67" w:author="Natalie" w:date="2024-05-19T23:22:00Z">
            <w:rPr>
              <w:sz w:val="20"/>
              <w:szCs w:val="20"/>
              <w:lang w:val="en-US"/>
            </w:rPr>
          </w:rPrChange>
        </w:rPr>
        <w:t>, 50</w:t>
      </w:r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68" w:author="777" w:date="2024-05-19T22:14:00Z">
            <w:rPr>
              <w:sz w:val="20"/>
              <w:szCs w:val="20"/>
              <w:lang w:val="en-US"/>
            </w:rPr>
          </w:rPrChange>
        </w:rPr>
        <w:t>h</w:t>
      </w:r>
      <w:ins w:id="69" w:author="777" w:date="2024-05-19T22:12:00Z">
        <w:r w:rsidRPr="008817CB">
          <w:rPr>
            <w:rFonts w:ascii="Monospac821 BT" w:hAnsi="Monospac821 BT"/>
            <w:sz w:val="20"/>
            <w:szCs w:val="20"/>
            <w:lang w:val="en-US"/>
            <w:rPrChange w:id="70" w:author="Natalie" w:date="2024-05-19T23:22:00Z">
              <w:rPr>
                <w:sz w:val="20"/>
                <w:szCs w:val="20"/>
                <w:lang w:val="en-US"/>
              </w:rPr>
            </w:rPrChange>
          </w:rPr>
          <w:tab/>
        </w:r>
      </w:ins>
      <w:ins w:id="71" w:author="777" w:date="2024-05-19T22:13:00Z">
        <w:r w:rsidRPr="008817CB">
          <w:rPr>
            <w:rFonts w:ascii="Monospac821 BT" w:hAnsi="Monospac821 BT"/>
            <w:color w:val="00CC00"/>
            <w:sz w:val="20"/>
            <w:szCs w:val="20"/>
            <w:lang w:val="en-US"/>
            <w:rPrChange w:id="72" w:author="Natalie" w:date="2024-05-19T23:22:00Z">
              <w:rPr>
                <w:sz w:val="20"/>
                <w:szCs w:val="20"/>
                <w:lang w:val="en-US"/>
              </w:rPr>
            </w:rPrChange>
          </w:rPr>
          <w:t>//</w:t>
        </w:r>
        <w:r w:rsidRPr="001E5ECC">
          <w:rPr>
            <w:rFonts w:cs="Calibri"/>
            <w:color w:val="00CC00"/>
            <w:sz w:val="20"/>
            <w:szCs w:val="20"/>
            <w:rPrChange w:id="73" w:author="777" w:date="2024-05-19T22:22:00Z">
              <w:rPr>
                <w:sz w:val="20"/>
                <w:szCs w:val="20"/>
              </w:rPr>
            </w:rPrChange>
          </w:rPr>
          <w:t>резервируем</w:t>
        </w:r>
        <w:r w:rsidRPr="008817CB">
          <w:rPr>
            <w:rFonts w:ascii="Monospac821 BT" w:hAnsi="Monospac821 BT"/>
            <w:color w:val="00CC00"/>
            <w:sz w:val="20"/>
            <w:szCs w:val="20"/>
            <w:lang w:val="en-US"/>
            <w:rPrChange w:id="74" w:author="Natalie" w:date="2024-05-19T23:22:00Z">
              <w:rPr>
                <w:sz w:val="20"/>
                <w:szCs w:val="20"/>
              </w:rPr>
            </w:rPrChange>
          </w:rPr>
          <w:t xml:space="preserve"> </w:t>
        </w:r>
        <w:r w:rsidRPr="001E5ECC">
          <w:rPr>
            <w:rFonts w:cs="Calibri"/>
            <w:color w:val="00CC00"/>
            <w:sz w:val="20"/>
            <w:szCs w:val="20"/>
            <w:rPrChange w:id="75" w:author="777" w:date="2024-05-19T22:22:00Z">
              <w:rPr>
                <w:sz w:val="20"/>
                <w:szCs w:val="20"/>
              </w:rPr>
            </w:rPrChange>
          </w:rPr>
          <w:t>под</w:t>
        </w:r>
        <w:r w:rsidRPr="008817CB">
          <w:rPr>
            <w:rFonts w:ascii="Monospac821 BT" w:hAnsi="Monospac821 BT"/>
            <w:color w:val="00CC00"/>
            <w:sz w:val="20"/>
            <w:szCs w:val="20"/>
            <w:lang w:val="en-US"/>
            <w:rPrChange w:id="76" w:author="Natalie" w:date="2024-05-19T23:22:00Z">
              <w:rPr>
                <w:sz w:val="20"/>
                <w:szCs w:val="20"/>
              </w:rPr>
            </w:rPrChange>
          </w:rPr>
          <w:t xml:space="preserve"> </w:t>
        </w:r>
        <w:r w:rsidRPr="001E5ECC">
          <w:rPr>
            <w:rFonts w:cs="Calibri"/>
            <w:color w:val="00CC00"/>
            <w:sz w:val="20"/>
            <w:szCs w:val="20"/>
            <w:rPrChange w:id="77" w:author="777" w:date="2024-05-19T22:22:00Z">
              <w:rPr>
                <w:sz w:val="20"/>
                <w:szCs w:val="20"/>
              </w:rPr>
            </w:rPrChange>
          </w:rPr>
          <w:t>данные</w:t>
        </w:r>
      </w:ins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78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79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.text:00401419                 </w:t>
      </w:r>
      <w:r w:rsidRPr="00CD3A04">
        <w:rPr>
          <w:rFonts w:ascii="Monospac821 BT" w:hAnsi="Monospac821 BT"/>
          <w:sz w:val="20"/>
          <w:szCs w:val="20"/>
          <w:highlight w:val="green"/>
          <w:lang w:val="en-US"/>
          <w:rPrChange w:id="80" w:author="777" w:date="2024-05-19T22:14:00Z">
            <w:rPr>
              <w:sz w:val="20"/>
              <w:szCs w:val="20"/>
              <w:lang w:val="en-US"/>
            </w:rPr>
          </w:rPrChange>
        </w:rPr>
        <w:t>call    ___main</w:t>
      </w:r>
    </w:p>
    <w:p w:rsidR="00CD3A04" w:rsidRPr="001E5ECC" w:rsidRDefault="00CD3A04" w:rsidP="00CD3A04">
      <w:pPr>
        <w:rPr>
          <w:rFonts w:asciiTheme="minorHAnsi" w:hAnsiTheme="minorHAnsi"/>
          <w:sz w:val="20"/>
          <w:szCs w:val="20"/>
          <w:lang w:val="en-US"/>
          <w:rPrChange w:id="81" w:author="777" w:date="2024-05-19T22:20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82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.text:0040141E            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83" w:author="777" w:date="2024-05-19T22:14:00Z">
            <w:rPr>
              <w:sz w:val="20"/>
              <w:szCs w:val="20"/>
              <w:lang w:val="en-US"/>
            </w:rPr>
          </w:rPrChange>
        </w:rPr>
        <w:t>mov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84" w:author="777" w:date="2024-05-19T22:14:00Z">
            <w:rPr>
              <w:sz w:val="20"/>
              <w:szCs w:val="20"/>
              <w:lang w:val="en-US"/>
            </w:rPr>
          </w:rPrChange>
        </w:rPr>
        <w:t xml:space="preserve">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85" w:author="777" w:date="2024-05-19T22:14:00Z">
            <w:rPr>
              <w:sz w:val="20"/>
              <w:szCs w:val="20"/>
              <w:lang w:val="en-US"/>
            </w:rPr>
          </w:rPrChange>
        </w:rPr>
        <w:t>dword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86" w:author="777" w:date="2024-05-19T22:14:00Z">
            <w:rPr>
              <w:sz w:val="20"/>
              <w:szCs w:val="20"/>
              <w:lang w:val="en-US"/>
            </w:rPr>
          </w:rPrChange>
        </w:rPr>
        <w:t xml:space="preserve">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87" w:author="777" w:date="2024-05-19T22:14:00Z">
            <w:rPr>
              <w:sz w:val="20"/>
              <w:szCs w:val="20"/>
              <w:lang w:val="en-US"/>
            </w:rPr>
          </w:rPrChange>
        </w:rPr>
        <w:t>ptr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88" w:author="777" w:date="2024-05-19T22:14:00Z">
            <w:rPr>
              <w:sz w:val="20"/>
              <w:szCs w:val="20"/>
              <w:lang w:val="en-US"/>
            </w:rPr>
          </w:rPrChange>
        </w:rPr>
        <w:t xml:space="preserve"> [esp+38h], </w:t>
      </w:r>
      <w:r w:rsidRPr="00CD3A04">
        <w:rPr>
          <w:rFonts w:ascii="Monospac821 BT" w:hAnsi="Monospac821 BT"/>
          <w:color w:val="2E74B5" w:themeColor="accent1" w:themeShade="BF"/>
          <w:sz w:val="20"/>
          <w:szCs w:val="20"/>
          <w:lang w:val="en-US"/>
          <w:rPrChange w:id="89" w:author="777" w:date="2024-05-19T22:14:00Z">
            <w:rPr>
              <w:sz w:val="20"/>
              <w:szCs w:val="20"/>
              <w:lang w:val="en-US"/>
            </w:rPr>
          </w:rPrChange>
        </w:rPr>
        <w:t>73736170h</w:t>
      </w:r>
      <w:ins w:id="90" w:author="777" w:date="2024-05-19T22:20:00Z">
        <w:r w:rsidR="001E5ECC">
          <w:rPr>
            <w:rFonts w:asciiTheme="minorHAnsi" w:hAnsiTheme="minorHAnsi"/>
            <w:color w:val="2E74B5" w:themeColor="accent1" w:themeShade="BF"/>
            <w:sz w:val="20"/>
            <w:szCs w:val="20"/>
            <w:lang w:val="en-US"/>
          </w:rPr>
          <w:t xml:space="preserve">  </w:t>
        </w:r>
        <w:r w:rsidR="001E5ECC" w:rsidRPr="001E5ECC">
          <w:rPr>
            <w:rFonts w:ascii="Monospac821 BT" w:hAnsi="Monospac821 BT"/>
            <w:color w:val="00CC00"/>
            <w:sz w:val="20"/>
            <w:szCs w:val="20"/>
            <w:lang w:val="en-US"/>
            <w:rPrChange w:id="91" w:author="777" w:date="2024-05-19T22:21:00Z">
              <w:rPr>
                <w:rFonts w:asciiTheme="minorHAnsi" w:hAnsiTheme="minorHAnsi"/>
                <w:color w:val="2E74B5" w:themeColor="accent1" w:themeShade="BF"/>
                <w:sz w:val="20"/>
                <w:szCs w:val="20"/>
                <w:lang w:val="en-US"/>
              </w:rPr>
            </w:rPrChange>
          </w:rPr>
          <w:t>//</w:t>
        </w:r>
      </w:ins>
      <w:ins w:id="92" w:author="777" w:date="2024-05-19T22:45:00Z">
        <w:r w:rsidR="00060119" w:rsidRPr="00060119">
          <w:rPr>
            <w:rFonts w:asciiTheme="minorHAnsi" w:hAnsiTheme="minorHAnsi"/>
            <w:color w:val="00CC00"/>
            <w:sz w:val="20"/>
            <w:szCs w:val="20"/>
            <w:lang w:val="en-US"/>
            <w:rPrChange w:id="93" w:author="777" w:date="2024-05-19T22:45:00Z">
              <w:rPr>
                <w:rFonts w:asciiTheme="minorHAnsi" w:hAnsiTheme="minorHAnsi"/>
                <w:color w:val="00CC00"/>
                <w:sz w:val="20"/>
                <w:szCs w:val="20"/>
              </w:rPr>
            </w:rPrChange>
          </w:rPr>
          <w:t xml:space="preserve"> 56 </w:t>
        </w:r>
      </w:ins>
      <w:proofErr w:type="spellStart"/>
      <w:ins w:id="94" w:author="777" w:date="2024-05-19T22:21:00Z">
        <w:r w:rsidR="001E5ECC" w:rsidRPr="001E5ECC">
          <w:rPr>
            <w:rFonts w:ascii="Monospac821 BT" w:hAnsi="Monospac821 BT"/>
            <w:color w:val="00CC00"/>
            <w:sz w:val="20"/>
            <w:szCs w:val="20"/>
            <w:lang w:val="en-US"/>
            <w:rPrChange w:id="95" w:author="777" w:date="2024-05-19T22:21:00Z">
              <w:rPr>
                <w:rFonts w:ascii="Monospac821 BT" w:hAnsi="Monospac821 BT"/>
                <w:color w:val="2E74B5" w:themeColor="accent1" w:themeShade="BF"/>
                <w:sz w:val="20"/>
                <w:szCs w:val="20"/>
                <w:lang w:val="en-US"/>
              </w:rPr>
            </w:rPrChange>
          </w:rPr>
          <w:t>ssap</w:t>
        </w:r>
      </w:ins>
      <w:proofErr w:type="spellEnd"/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96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97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.text:00401426            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98" w:author="777" w:date="2024-05-19T22:14:00Z">
            <w:rPr>
              <w:sz w:val="20"/>
              <w:szCs w:val="20"/>
              <w:lang w:val="en-US"/>
            </w:rPr>
          </w:rPrChange>
        </w:rPr>
        <w:t>mov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99" w:author="777" w:date="2024-05-19T22:14:00Z">
            <w:rPr>
              <w:sz w:val="20"/>
              <w:szCs w:val="20"/>
              <w:lang w:val="en-US"/>
            </w:rPr>
          </w:rPrChange>
        </w:rPr>
        <w:t xml:space="preserve">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100" w:author="777" w:date="2024-05-19T22:14:00Z">
            <w:rPr>
              <w:sz w:val="20"/>
              <w:szCs w:val="20"/>
              <w:lang w:val="en-US"/>
            </w:rPr>
          </w:rPrChange>
        </w:rPr>
        <w:t>dword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101" w:author="777" w:date="2024-05-19T22:14:00Z">
            <w:rPr>
              <w:sz w:val="20"/>
              <w:szCs w:val="20"/>
              <w:lang w:val="en-US"/>
            </w:rPr>
          </w:rPrChange>
        </w:rPr>
        <w:t xml:space="preserve">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102" w:author="777" w:date="2024-05-19T22:14:00Z">
            <w:rPr>
              <w:sz w:val="20"/>
              <w:szCs w:val="20"/>
              <w:lang w:val="en-US"/>
            </w:rPr>
          </w:rPrChange>
        </w:rPr>
        <w:t>ptr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103" w:author="777" w:date="2024-05-19T22:14:00Z">
            <w:rPr>
              <w:sz w:val="20"/>
              <w:szCs w:val="20"/>
              <w:lang w:val="en-US"/>
            </w:rPr>
          </w:rPrChange>
        </w:rPr>
        <w:t xml:space="preserve"> [esp+3Ch], </w:t>
      </w:r>
      <w:r w:rsidRPr="00CD3A04">
        <w:rPr>
          <w:rFonts w:ascii="Monospac821 BT" w:hAnsi="Monospac821 BT"/>
          <w:color w:val="2E74B5" w:themeColor="accent1" w:themeShade="BF"/>
          <w:sz w:val="20"/>
          <w:szCs w:val="20"/>
          <w:lang w:val="en-US"/>
          <w:rPrChange w:id="104" w:author="777" w:date="2024-05-19T22:14:00Z">
            <w:rPr>
              <w:sz w:val="20"/>
              <w:szCs w:val="20"/>
              <w:lang w:val="en-US"/>
            </w:rPr>
          </w:rPrChange>
        </w:rPr>
        <w:t>64726F77h</w:t>
      </w:r>
      <w:ins w:id="105" w:author="777" w:date="2024-05-19T22:20:00Z">
        <w:r w:rsidR="001E5ECC">
          <w:rPr>
            <w:rFonts w:ascii="Monospac821 BT" w:hAnsi="Monospac821 BT"/>
            <w:color w:val="2E74B5" w:themeColor="accent1" w:themeShade="BF"/>
            <w:sz w:val="20"/>
            <w:szCs w:val="20"/>
            <w:lang w:val="en-US"/>
          </w:rPr>
          <w:t xml:space="preserve"> </w:t>
        </w:r>
        <w:r w:rsidR="001E5ECC" w:rsidRPr="001E5ECC">
          <w:rPr>
            <w:rFonts w:ascii="Monospac821 BT" w:hAnsi="Monospac821 BT"/>
            <w:color w:val="00CC00"/>
            <w:sz w:val="20"/>
            <w:szCs w:val="20"/>
            <w:lang w:val="en-US"/>
            <w:rPrChange w:id="106" w:author="777" w:date="2024-05-19T22:22:00Z">
              <w:rPr>
                <w:rFonts w:ascii="Monospac821 BT" w:hAnsi="Monospac821 BT"/>
                <w:color w:val="2E74B5" w:themeColor="accent1" w:themeShade="BF"/>
                <w:sz w:val="20"/>
                <w:szCs w:val="20"/>
                <w:lang w:val="en-US"/>
              </w:rPr>
            </w:rPrChange>
          </w:rPr>
          <w:t>//</w:t>
        </w:r>
      </w:ins>
      <w:ins w:id="107" w:author="777" w:date="2024-05-19T22:45:00Z">
        <w:r w:rsidR="00060119" w:rsidRPr="00060119">
          <w:rPr>
            <w:rFonts w:asciiTheme="minorHAnsi" w:hAnsiTheme="minorHAnsi"/>
            <w:color w:val="00CC00"/>
            <w:sz w:val="20"/>
            <w:szCs w:val="20"/>
            <w:lang w:val="en-US"/>
            <w:rPrChange w:id="108" w:author="777" w:date="2024-05-19T22:45:00Z">
              <w:rPr>
                <w:rFonts w:asciiTheme="minorHAnsi" w:hAnsiTheme="minorHAnsi"/>
                <w:color w:val="00CC00"/>
                <w:sz w:val="20"/>
                <w:szCs w:val="20"/>
              </w:rPr>
            </w:rPrChange>
          </w:rPr>
          <w:t xml:space="preserve">60 </w:t>
        </w:r>
      </w:ins>
      <w:proofErr w:type="spellStart"/>
      <w:ins w:id="109" w:author="777" w:date="2024-05-19T22:21:00Z">
        <w:r w:rsidR="001E5ECC" w:rsidRPr="001E5ECC">
          <w:rPr>
            <w:rFonts w:ascii="Monospac821 BT" w:hAnsi="Monospac821 BT"/>
            <w:color w:val="00CC00"/>
            <w:sz w:val="20"/>
            <w:szCs w:val="20"/>
            <w:lang w:val="en-US"/>
            <w:rPrChange w:id="110" w:author="777" w:date="2024-05-19T22:22:00Z">
              <w:rPr>
                <w:rFonts w:ascii="Monospac821 BT" w:hAnsi="Monospac821 BT"/>
                <w:color w:val="2E74B5" w:themeColor="accent1" w:themeShade="BF"/>
                <w:sz w:val="20"/>
                <w:szCs w:val="20"/>
                <w:lang w:val="en-US"/>
              </w:rPr>
            </w:rPrChange>
          </w:rPr>
          <w:t>drow</w:t>
        </w:r>
      </w:ins>
      <w:proofErr w:type="spellEnd"/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111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12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.text:0040142E            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113" w:author="777" w:date="2024-05-19T22:14:00Z">
            <w:rPr>
              <w:sz w:val="20"/>
              <w:szCs w:val="20"/>
              <w:lang w:val="en-US"/>
            </w:rPr>
          </w:rPrChange>
        </w:rPr>
        <w:t>mov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114" w:author="777" w:date="2024-05-19T22:14:00Z">
            <w:rPr>
              <w:sz w:val="20"/>
              <w:szCs w:val="20"/>
              <w:lang w:val="en-US"/>
            </w:rPr>
          </w:rPrChange>
        </w:rPr>
        <w:t xml:space="preserve">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115" w:author="777" w:date="2024-05-19T22:14:00Z">
            <w:rPr>
              <w:sz w:val="20"/>
              <w:szCs w:val="20"/>
              <w:lang w:val="en-US"/>
            </w:rPr>
          </w:rPrChange>
        </w:rPr>
        <w:t>dword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116" w:author="777" w:date="2024-05-19T22:14:00Z">
            <w:rPr>
              <w:sz w:val="20"/>
              <w:szCs w:val="20"/>
              <w:lang w:val="en-US"/>
            </w:rPr>
          </w:rPrChange>
        </w:rPr>
        <w:t xml:space="preserve">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117" w:author="777" w:date="2024-05-19T22:14:00Z">
            <w:rPr>
              <w:sz w:val="20"/>
              <w:szCs w:val="20"/>
              <w:lang w:val="en-US"/>
            </w:rPr>
          </w:rPrChange>
        </w:rPr>
        <w:t>ptr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118" w:author="777" w:date="2024-05-19T22:14:00Z">
            <w:rPr>
              <w:sz w:val="20"/>
              <w:szCs w:val="20"/>
              <w:lang w:val="en-US"/>
            </w:rPr>
          </w:rPrChange>
        </w:rPr>
        <w:t xml:space="preserve"> [esp+40h], </w:t>
      </w:r>
      <w:r w:rsidRPr="00CD3A04">
        <w:rPr>
          <w:rFonts w:ascii="Monospac821 BT" w:hAnsi="Monospac821 BT"/>
          <w:color w:val="2E74B5" w:themeColor="accent1" w:themeShade="BF"/>
          <w:sz w:val="20"/>
          <w:szCs w:val="20"/>
          <w:lang w:val="en-US"/>
          <w:rPrChange w:id="119" w:author="777" w:date="2024-05-19T22:14:00Z">
            <w:rPr>
              <w:sz w:val="20"/>
              <w:szCs w:val="20"/>
              <w:lang w:val="en-US"/>
            </w:rPr>
          </w:rPrChange>
        </w:rPr>
        <w:t>333231h</w:t>
      </w:r>
      <w:ins w:id="120" w:author="777" w:date="2024-05-19T22:21:00Z">
        <w:r w:rsidR="001E5ECC">
          <w:rPr>
            <w:rFonts w:ascii="Monospac821 BT" w:hAnsi="Monospac821 BT"/>
            <w:color w:val="2E74B5" w:themeColor="accent1" w:themeShade="BF"/>
            <w:sz w:val="20"/>
            <w:szCs w:val="20"/>
            <w:lang w:val="en-US"/>
          </w:rPr>
          <w:t xml:space="preserve"> </w:t>
        </w:r>
        <w:r w:rsidR="001E5ECC" w:rsidRPr="001E5ECC">
          <w:rPr>
            <w:rFonts w:ascii="Monospac821 BT" w:hAnsi="Monospac821 BT"/>
            <w:color w:val="00CC00"/>
            <w:sz w:val="20"/>
            <w:szCs w:val="20"/>
            <w:lang w:val="en-US"/>
            <w:rPrChange w:id="121" w:author="777" w:date="2024-05-19T22:22:00Z">
              <w:rPr>
                <w:rFonts w:ascii="Monospac821 BT" w:hAnsi="Monospac821 BT"/>
                <w:color w:val="2E74B5" w:themeColor="accent1" w:themeShade="BF"/>
                <w:sz w:val="20"/>
                <w:szCs w:val="20"/>
                <w:lang w:val="en-US"/>
              </w:rPr>
            </w:rPrChange>
          </w:rPr>
          <w:t>//</w:t>
        </w:r>
      </w:ins>
      <w:ins w:id="122" w:author="777" w:date="2024-05-19T22:45:00Z">
        <w:r w:rsidR="00060119" w:rsidRPr="00060119">
          <w:rPr>
            <w:rFonts w:asciiTheme="minorHAnsi" w:hAnsiTheme="minorHAnsi"/>
            <w:color w:val="00CC00"/>
            <w:sz w:val="20"/>
            <w:szCs w:val="20"/>
            <w:lang w:val="en-US"/>
            <w:rPrChange w:id="123" w:author="777" w:date="2024-05-19T22:45:00Z">
              <w:rPr>
                <w:rFonts w:asciiTheme="minorHAnsi" w:hAnsiTheme="minorHAnsi"/>
                <w:color w:val="00CC00"/>
                <w:sz w:val="20"/>
                <w:szCs w:val="20"/>
              </w:rPr>
            </w:rPrChange>
          </w:rPr>
          <w:t xml:space="preserve">64 </w:t>
        </w:r>
      </w:ins>
      <w:ins w:id="124" w:author="777" w:date="2024-05-19T22:21:00Z">
        <w:r w:rsidR="001E5ECC" w:rsidRPr="001E5ECC">
          <w:rPr>
            <w:rFonts w:ascii="Monospac821 BT" w:hAnsi="Monospac821 BT"/>
            <w:color w:val="00CC00"/>
            <w:sz w:val="20"/>
            <w:szCs w:val="20"/>
            <w:lang w:val="en-US"/>
            <w:rPrChange w:id="125" w:author="777" w:date="2024-05-19T22:22:00Z">
              <w:rPr>
                <w:rFonts w:ascii="Monospac821 BT" w:hAnsi="Monospac821 BT"/>
                <w:color w:val="2E74B5" w:themeColor="accent1" w:themeShade="BF"/>
                <w:sz w:val="20"/>
                <w:szCs w:val="20"/>
                <w:lang w:val="en-US"/>
              </w:rPr>
            </w:rPrChange>
          </w:rPr>
          <w:t>321</w:t>
        </w:r>
      </w:ins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126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27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.text:00401436                 mov     dword ptr [esp], offset Buffer ; </w:t>
      </w:r>
      <w:r w:rsidRPr="001E5ECC">
        <w:rPr>
          <w:rFonts w:ascii="Monospac821 BT" w:hAnsi="Monospac821 BT"/>
          <w:color w:val="ED7D31" w:themeColor="accent2"/>
          <w:sz w:val="20"/>
          <w:szCs w:val="20"/>
          <w:lang w:val="en-US"/>
          <w:rPrChange w:id="128" w:author="777" w:date="2024-05-19T22:20:00Z">
            <w:rPr>
              <w:sz w:val="20"/>
              <w:szCs w:val="20"/>
              <w:lang w:val="en-US"/>
            </w:rPr>
          </w:rPrChange>
        </w:rPr>
        <w:t>"welcome to my crack me"</w:t>
      </w:r>
    </w:p>
    <w:p w:rsidR="00CD3A04" w:rsidRDefault="00CD3A04" w:rsidP="00CD3A04">
      <w:pPr>
        <w:rPr>
          <w:ins w:id="129" w:author="777" w:date="2024-05-19T23:05:00Z"/>
          <w:rFonts w:ascii="Monospac821 BT" w:hAnsi="Monospac821 BT"/>
          <w:sz w:val="20"/>
          <w:szCs w:val="20"/>
          <w:lang w:val="en-US"/>
        </w:rPr>
      </w:pPr>
      <w:r w:rsidRPr="00CD3A04">
        <w:rPr>
          <w:rFonts w:ascii="Monospac821 BT" w:hAnsi="Monospac821 BT"/>
          <w:sz w:val="20"/>
          <w:szCs w:val="20"/>
          <w:lang w:val="en-US"/>
          <w:rPrChange w:id="130" w:author="777" w:date="2024-05-19T22:14:00Z">
            <w:rPr>
              <w:sz w:val="20"/>
              <w:szCs w:val="20"/>
              <w:lang w:val="en-US"/>
            </w:rPr>
          </w:rPrChange>
        </w:rPr>
        <w:t>.text:0040143D                 call    _puts</w:t>
      </w:r>
    </w:p>
    <w:p w:rsidR="00ED7866" w:rsidRPr="008817CB" w:rsidRDefault="00ED7866" w:rsidP="00CD3A04">
      <w:pPr>
        <w:rPr>
          <w:rFonts w:asciiTheme="minorHAnsi" w:hAnsiTheme="minorHAnsi"/>
          <w:color w:val="00CC00"/>
          <w:sz w:val="20"/>
          <w:szCs w:val="20"/>
          <w:lang w:val="en-US"/>
          <w:rPrChange w:id="131" w:author="Natalie" w:date="2024-05-19T23:22:00Z">
            <w:rPr>
              <w:sz w:val="20"/>
              <w:szCs w:val="20"/>
              <w:lang w:val="en-US"/>
            </w:rPr>
          </w:rPrChange>
        </w:rPr>
      </w:pPr>
      <w:ins w:id="132" w:author="777" w:date="2024-05-19T23:05:00Z">
        <w:r w:rsidRPr="00ED7866">
          <w:rPr>
            <w:rFonts w:ascii="Monospac821 BT" w:hAnsi="Monospac821 BT"/>
            <w:color w:val="00CC00"/>
            <w:sz w:val="20"/>
            <w:szCs w:val="20"/>
            <w:lang w:val="en-US"/>
            <w:rPrChange w:id="133" w:author="777" w:date="2024-05-19T23:05:00Z">
              <w:rPr>
                <w:rFonts w:ascii="Monospac821 BT" w:hAnsi="Monospac821 BT"/>
                <w:sz w:val="20"/>
                <w:szCs w:val="20"/>
                <w:lang w:val="en-US"/>
              </w:rPr>
            </w:rPrChange>
          </w:rPr>
          <w:t>// esp+</w:t>
        </w:r>
        <w:r w:rsidRPr="00ED7866">
          <w:rPr>
            <w:rFonts w:ascii="Monospac821 BT" w:hAnsi="Monospac821 BT"/>
            <w:color w:val="00CC00"/>
            <w:sz w:val="20"/>
            <w:szCs w:val="20"/>
            <w:lang w:val="en-US"/>
            <w:rPrChange w:id="134" w:author="777" w:date="2024-05-19T23:05:00Z">
              <w:rPr>
                <w:rFonts w:ascii="Monospac821 BT" w:hAnsi="Monospac821 BT"/>
                <w:sz w:val="20"/>
                <w:szCs w:val="20"/>
                <w:highlight w:val="yellow"/>
                <w:lang w:val="en-US"/>
              </w:rPr>
            </w:rPrChange>
          </w:rPr>
          <w:t>4Ch</w:t>
        </w:r>
        <w:r w:rsidRPr="00ED7866">
          <w:rPr>
            <w:rFonts w:ascii="Monospac821 BT" w:hAnsi="Monospac821 BT"/>
            <w:color w:val="00CC00"/>
            <w:sz w:val="20"/>
            <w:szCs w:val="20"/>
            <w:lang w:val="en-US"/>
            <w:rPrChange w:id="135" w:author="777" w:date="2024-05-19T23:05:00Z">
              <w:rPr>
                <w:rFonts w:ascii="Monospac821 BT" w:hAnsi="Monospac821 BT"/>
                <w:sz w:val="20"/>
                <w:szCs w:val="20"/>
                <w:lang w:val="en-US"/>
              </w:rPr>
            </w:rPrChange>
          </w:rPr>
          <w:t xml:space="preserve"> </w:t>
        </w:r>
        <w:r w:rsidRPr="00ED7866">
          <w:rPr>
            <w:rFonts w:asciiTheme="minorHAnsi" w:hAnsiTheme="minorHAnsi"/>
            <w:color w:val="00CC00"/>
            <w:sz w:val="20"/>
            <w:szCs w:val="20"/>
            <w:rPrChange w:id="136" w:author="777" w:date="2024-05-19T23:05:00Z">
              <w:rPr>
                <w:rFonts w:asciiTheme="minorHAnsi" w:hAnsiTheme="minorHAnsi"/>
                <w:sz w:val="20"/>
                <w:szCs w:val="20"/>
              </w:rPr>
            </w:rPrChange>
          </w:rPr>
          <w:t>счётчик</w:t>
        </w:r>
      </w:ins>
    </w:p>
    <w:p w:rsidR="00CD3A04" w:rsidRPr="00A832F4" w:rsidRDefault="00CD3A04" w:rsidP="00CD3A04">
      <w:pPr>
        <w:rPr>
          <w:rFonts w:asciiTheme="minorHAnsi" w:hAnsiTheme="minorHAnsi"/>
          <w:sz w:val="20"/>
          <w:szCs w:val="20"/>
          <w:lang w:val="en-US"/>
          <w:rPrChange w:id="137" w:author="777" w:date="2024-05-19T22:36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38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.text:00401442            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139" w:author="777" w:date="2024-05-19T22:14:00Z">
            <w:rPr>
              <w:sz w:val="20"/>
              <w:szCs w:val="20"/>
              <w:lang w:val="en-US"/>
            </w:rPr>
          </w:rPrChange>
        </w:rPr>
        <w:t>mov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140" w:author="777" w:date="2024-05-19T22:14:00Z">
            <w:rPr>
              <w:sz w:val="20"/>
              <w:szCs w:val="20"/>
              <w:lang w:val="en-US"/>
            </w:rPr>
          </w:rPrChange>
        </w:rPr>
        <w:t xml:space="preserve">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141" w:author="777" w:date="2024-05-19T22:14:00Z">
            <w:rPr>
              <w:sz w:val="20"/>
              <w:szCs w:val="20"/>
              <w:lang w:val="en-US"/>
            </w:rPr>
          </w:rPrChange>
        </w:rPr>
        <w:t>dword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142" w:author="777" w:date="2024-05-19T22:14:00Z">
            <w:rPr>
              <w:sz w:val="20"/>
              <w:szCs w:val="20"/>
              <w:lang w:val="en-US"/>
            </w:rPr>
          </w:rPrChange>
        </w:rPr>
        <w:t xml:space="preserve">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143" w:author="777" w:date="2024-05-19T22:14:00Z">
            <w:rPr>
              <w:sz w:val="20"/>
              <w:szCs w:val="20"/>
              <w:lang w:val="en-US"/>
            </w:rPr>
          </w:rPrChange>
        </w:rPr>
        <w:t>ptr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144" w:author="777" w:date="2024-05-19T22:14:00Z">
            <w:rPr>
              <w:sz w:val="20"/>
              <w:szCs w:val="20"/>
              <w:lang w:val="en-US"/>
            </w:rPr>
          </w:rPrChange>
        </w:rPr>
        <w:t xml:space="preserve"> [esp+</w:t>
      </w:r>
      <w:r w:rsidRPr="00A832F4">
        <w:rPr>
          <w:rFonts w:ascii="Monospac821 BT" w:hAnsi="Monospac821 BT"/>
          <w:sz w:val="20"/>
          <w:szCs w:val="20"/>
          <w:highlight w:val="yellow"/>
          <w:lang w:val="en-US"/>
          <w:rPrChange w:id="145" w:author="777" w:date="2024-05-19T22:35:00Z">
            <w:rPr>
              <w:sz w:val="20"/>
              <w:szCs w:val="20"/>
              <w:lang w:val="en-US"/>
            </w:rPr>
          </w:rPrChange>
        </w:rPr>
        <w:t>4Ch</w:t>
      </w:r>
      <w:r w:rsidRPr="00CD3A04">
        <w:rPr>
          <w:rFonts w:ascii="Monospac821 BT" w:hAnsi="Monospac821 BT"/>
          <w:sz w:val="20"/>
          <w:szCs w:val="20"/>
          <w:lang w:val="en-US"/>
          <w:rPrChange w:id="146" w:author="777" w:date="2024-05-19T22:14:00Z">
            <w:rPr>
              <w:sz w:val="20"/>
              <w:szCs w:val="20"/>
              <w:lang w:val="en-US"/>
            </w:rPr>
          </w:rPrChange>
        </w:rPr>
        <w:t>], 1</w:t>
      </w:r>
      <w:ins w:id="147" w:author="777" w:date="2024-05-19T22:36:00Z">
        <w:r w:rsidR="00A832F4">
          <w:rPr>
            <w:rFonts w:ascii="Monospac821 BT" w:hAnsi="Monospac821 BT"/>
            <w:sz w:val="20"/>
            <w:szCs w:val="20"/>
            <w:lang w:val="en-US"/>
          </w:rPr>
          <w:t xml:space="preserve"> </w:t>
        </w:r>
        <w:r w:rsidR="00A832F4" w:rsidRPr="00A832F4">
          <w:rPr>
            <w:rFonts w:ascii="Monospac821 BT" w:hAnsi="Monospac821 BT"/>
            <w:color w:val="00CC00"/>
            <w:sz w:val="20"/>
            <w:szCs w:val="20"/>
            <w:lang w:val="en-US"/>
            <w:rPrChange w:id="148" w:author="777" w:date="2024-05-19T22:36:00Z">
              <w:rPr>
                <w:rFonts w:ascii="Monospac821 BT" w:hAnsi="Monospac821 BT"/>
                <w:sz w:val="20"/>
                <w:szCs w:val="20"/>
                <w:lang w:val="en-US"/>
              </w:rPr>
            </w:rPrChange>
          </w:rPr>
          <w:t>//</w:t>
        </w:r>
        <w:r w:rsidR="00A832F4" w:rsidRPr="00A832F4">
          <w:rPr>
            <w:rFonts w:asciiTheme="minorHAnsi" w:hAnsiTheme="minorHAnsi"/>
            <w:color w:val="00CC00"/>
            <w:sz w:val="20"/>
            <w:szCs w:val="20"/>
            <w:lang w:val="en-US"/>
            <w:rPrChange w:id="149" w:author="777" w:date="2024-05-19T22:36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1 </w:t>
        </w:r>
        <w:r w:rsidR="00A832F4" w:rsidRPr="00A832F4">
          <w:rPr>
            <w:rFonts w:asciiTheme="minorHAnsi" w:hAnsiTheme="minorHAnsi"/>
            <w:color w:val="00CC00"/>
            <w:sz w:val="20"/>
            <w:szCs w:val="20"/>
            <w:rPrChange w:id="150" w:author="777" w:date="2024-05-19T22:36:00Z">
              <w:rPr>
                <w:rFonts w:asciiTheme="minorHAnsi" w:hAnsiTheme="minorHAnsi"/>
                <w:sz w:val="20"/>
                <w:szCs w:val="20"/>
              </w:rPr>
            </w:rPrChange>
          </w:rPr>
          <w:t>в</w:t>
        </w:r>
        <w:r w:rsidR="00A832F4" w:rsidRPr="00A832F4">
          <w:rPr>
            <w:rFonts w:asciiTheme="minorHAnsi" w:hAnsiTheme="minorHAnsi"/>
            <w:color w:val="00CC00"/>
            <w:sz w:val="20"/>
            <w:szCs w:val="20"/>
            <w:lang w:val="en-US"/>
            <w:rPrChange w:id="151" w:author="777" w:date="2024-05-19T22:36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 </w:t>
        </w:r>
        <w:r w:rsidR="00A832F4">
          <w:rPr>
            <w:rFonts w:asciiTheme="minorHAnsi" w:hAnsiTheme="minorHAnsi"/>
            <w:color w:val="00CC00"/>
            <w:sz w:val="20"/>
            <w:szCs w:val="20"/>
          </w:rPr>
          <w:t>счётч</w:t>
        </w:r>
        <w:r w:rsidR="00A832F4" w:rsidRPr="00A832F4">
          <w:rPr>
            <w:rFonts w:asciiTheme="minorHAnsi" w:hAnsiTheme="minorHAnsi"/>
            <w:color w:val="00CC00"/>
            <w:sz w:val="20"/>
            <w:szCs w:val="20"/>
            <w:rPrChange w:id="152" w:author="777" w:date="2024-05-19T22:36:00Z">
              <w:rPr>
                <w:rFonts w:asciiTheme="minorHAnsi" w:hAnsiTheme="minorHAnsi"/>
                <w:sz w:val="20"/>
                <w:szCs w:val="20"/>
              </w:rPr>
            </w:rPrChange>
          </w:rPr>
          <w:t>ик</w:t>
        </w:r>
      </w:ins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153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54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.text:0040144A                 </w:t>
      </w:r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155" w:author="777" w:date="2024-05-19T22:14:00Z">
            <w:rPr>
              <w:sz w:val="20"/>
              <w:szCs w:val="20"/>
              <w:lang w:val="en-US"/>
            </w:rPr>
          </w:rPrChange>
        </w:rPr>
        <w:t>jmp     chech_counter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156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57" w:author="777" w:date="2024-05-19T22:14:00Z">
            <w:rPr>
              <w:sz w:val="20"/>
              <w:szCs w:val="20"/>
              <w:lang w:val="en-US"/>
            </w:rPr>
          </w:rPrChange>
        </w:rPr>
        <w:t>.text:0040144F ; ---------------------------------------------------------------------------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158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59" w:author="777" w:date="2024-05-19T22:14:00Z">
            <w:rPr>
              <w:sz w:val="20"/>
              <w:szCs w:val="20"/>
              <w:lang w:val="en-US"/>
            </w:rPr>
          </w:rPrChange>
        </w:rPr>
        <w:t>.text:0040144F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160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61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.text:0040144F </w:t>
      </w:r>
      <w:r w:rsidRPr="00CD3A04">
        <w:rPr>
          <w:rFonts w:ascii="Monospac821 BT" w:hAnsi="Monospac821 BT"/>
          <w:sz w:val="20"/>
          <w:szCs w:val="20"/>
          <w:highlight w:val="green"/>
          <w:lang w:val="en-US"/>
          <w:rPrChange w:id="162" w:author="777" w:date="2024-05-19T22:14:00Z">
            <w:rPr>
              <w:sz w:val="20"/>
              <w:szCs w:val="20"/>
              <w:lang w:val="en-US"/>
            </w:rPr>
          </w:rPrChange>
        </w:rPr>
        <w:t>check_password:</w:t>
      </w:r>
      <w:r w:rsidRPr="00CD3A04">
        <w:rPr>
          <w:rFonts w:ascii="Monospac821 BT" w:hAnsi="Monospac821 BT"/>
          <w:sz w:val="20"/>
          <w:szCs w:val="20"/>
          <w:lang w:val="en-US"/>
          <w:rPrChange w:id="163" w:author="777" w:date="2024-05-19T22:14:00Z">
            <w:rPr>
              <w:sz w:val="20"/>
              <w:szCs w:val="20"/>
              <w:lang w:val="en-US"/>
            </w:rPr>
          </w:rPrChange>
        </w:rPr>
        <w:t xml:space="preserve">                         ; CODE XREF: _main+E2</w:t>
      </w:r>
      <w:r w:rsidRPr="00CD3A04">
        <w:rPr>
          <w:rFonts w:ascii="Courier New" w:hAnsi="Courier New" w:cs="Courier New"/>
          <w:sz w:val="20"/>
          <w:szCs w:val="20"/>
          <w:lang w:val="en-US"/>
          <w:rPrChange w:id="164" w:author="777" w:date="2024-05-19T22:14:00Z">
            <w:rPr>
              <w:sz w:val="20"/>
              <w:szCs w:val="20"/>
              <w:lang w:val="en-US"/>
            </w:rPr>
          </w:rPrChange>
        </w:rPr>
        <w:t>↓</w:t>
      </w:r>
      <w:r w:rsidRPr="00CD3A04">
        <w:rPr>
          <w:rFonts w:ascii="Monospac821 BT" w:hAnsi="Monospac821 BT"/>
          <w:sz w:val="20"/>
          <w:szCs w:val="20"/>
          <w:lang w:val="en-US"/>
          <w:rPrChange w:id="165" w:author="777" w:date="2024-05-19T22:14:00Z">
            <w:rPr>
              <w:sz w:val="20"/>
              <w:szCs w:val="20"/>
              <w:lang w:val="en-US"/>
            </w:rPr>
          </w:rPrChange>
        </w:rPr>
        <w:t>j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166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67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.text:0040144F                 mov     dword ptr [esp], offset asc_40605C ; </w:t>
      </w:r>
      <w:r w:rsidRPr="00CD3A04">
        <w:rPr>
          <w:rFonts w:ascii="Monospac821 BT" w:hAnsi="Monospac821 BT"/>
          <w:color w:val="C45911" w:themeColor="accent2" w:themeShade="BF"/>
          <w:sz w:val="20"/>
          <w:szCs w:val="20"/>
          <w:lang w:val="en-US"/>
          <w:rPrChange w:id="168" w:author="777" w:date="2024-05-19T22:14:00Z">
            <w:rPr>
              <w:sz w:val="20"/>
              <w:szCs w:val="20"/>
              <w:lang w:val="en-US"/>
            </w:rPr>
          </w:rPrChange>
        </w:rPr>
        <w:t>"---------------------------------------"</w:t>
      </w:r>
      <w:del w:id="169" w:author="777" w:date="2024-05-19T22:11:00Z">
        <w:r w:rsidRPr="00CD3A04" w:rsidDel="00CD3A04">
          <w:rPr>
            <w:rFonts w:ascii="Monospac821 BT" w:hAnsi="Monospac821 BT"/>
            <w:sz w:val="20"/>
            <w:szCs w:val="20"/>
            <w:lang w:val="en-US"/>
            <w:rPrChange w:id="170" w:author="777" w:date="2024-05-19T22:14:00Z">
              <w:rPr>
                <w:sz w:val="20"/>
                <w:szCs w:val="20"/>
                <w:lang w:val="en-US"/>
              </w:rPr>
            </w:rPrChange>
          </w:rPr>
          <w:delText>...</w:delText>
        </w:r>
      </w:del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171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72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.text:00401456                 </w:t>
      </w:r>
      <w:r w:rsidRPr="001E5ECC">
        <w:rPr>
          <w:rFonts w:ascii="Monospac821 BT" w:hAnsi="Monospac821 BT"/>
          <w:sz w:val="20"/>
          <w:szCs w:val="20"/>
          <w:highlight w:val="yellow"/>
          <w:lang w:val="en-US"/>
          <w:rPrChange w:id="173" w:author="777" w:date="2024-05-19T22:22:00Z">
            <w:rPr>
              <w:sz w:val="20"/>
              <w:szCs w:val="20"/>
              <w:lang w:val="en-US"/>
            </w:rPr>
          </w:rPrChange>
        </w:rPr>
        <w:t>call    _puts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174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175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.text:0040145B                 mov     dword ptr [esp], offset Format ; </w:t>
      </w:r>
      <w:r w:rsidRPr="00CD3A04">
        <w:rPr>
          <w:rFonts w:ascii="Monospac821 BT" w:hAnsi="Monospac821 BT"/>
          <w:color w:val="C45911" w:themeColor="accent2" w:themeShade="BF"/>
          <w:sz w:val="20"/>
          <w:szCs w:val="20"/>
          <w:lang w:val="en-US"/>
          <w:rPrChange w:id="176" w:author="777" w:date="2024-05-19T22:14:00Z">
            <w:rPr>
              <w:sz w:val="20"/>
              <w:szCs w:val="20"/>
              <w:lang w:val="en-US"/>
            </w:rPr>
          </w:rPrChange>
        </w:rPr>
        <w:t>"enter the password:"</w:t>
      </w:r>
    </w:p>
    <w:p w:rsidR="00CD3A04" w:rsidRPr="008817CB" w:rsidRDefault="00CD3A04" w:rsidP="00CD3A04">
      <w:pPr>
        <w:rPr>
          <w:rFonts w:ascii="Monospac821 BT" w:hAnsi="Monospac821 BT"/>
          <w:sz w:val="20"/>
          <w:szCs w:val="20"/>
          <w:rPrChange w:id="177" w:author="Natalie" w:date="2024-05-19T23:22:00Z">
            <w:rPr>
              <w:sz w:val="20"/>
              <w:szCs w:val="20"/>
              <w:lang w:val="en-US"/>
            </w:rPr>
          </w:rPrChange>
        </w:rPr>
      </w:pPr>
      <w:r w:rsidRPr="008817CB">
        <w:rPr>
          <w:rFonts w:ascii="Monospac821 BT" w:hAnsi="Monospac821 BT"/>
          <w:sz w:val="20"/>
          <w:szCs w:val="20"/>
          <w:rPrChange w:id="178" w:author="Natalie" w:date="2024-05-19T23:22:00Z">
            <w:rPr>
              <w:sz w:val="20"/>
              <w:szCs w:val="20"/>
              <w:lang w:val="en-US"/>
            </w:rPr>
          </w:rPrChange>
        </w:rPr>
        <w:t>.</w:t>
      </w:r>
      <w:r w:rsidRPr="00CD3A04">
        <w:rPr>
          <w:rFonts w:ascii="Monospac821 BT" w:hAnsi="Monospac821 BT"/>
          <w:sz w:val="20"/>
          <w:szCs w:val="20"/>
          <w:lang w:val="en-US"/>
          <w:rPrChange w:id="179" w:author="777" w:date="2024-05-19T22:14:00Z">
            <w:rPr>
              <w:sz w:val="20"/>
              <w:szCs w:val="20"/>
              <w:lang w:val="en-US"/>
            </w:rPr>
          </w:rPrChange>
        </w:rPr>
        <w:t>text</w:t>
      </w:r>
      <w:r w:rsidRPr="008817CB">
        <w:rPr>
          <w:rFonts w:ascii="Monospac821 BT" w:hAnsi="Monospac821 BT"/>
          <w:sz w:val="20"/>
          <w:szCs w:val="20"/>
          <w:rPrChange w:id="180" w:author="Natalie" w:date="2024-05-19T23:22:00Z">
            <w:rPr>
              <w:sz w:val="20"/>
              <w:szCs w:val="20"/>
              <w:lang w:val="en-US"/>
            </w:rPr>
          </w:rPrChange>
        </w:rPr>
        <w:t xml:space="preserve">:00401462                 </w:t>
      </w:r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181" w:author="777" w:date="2024-05-19T22:14:00Z">
            <w:rPr>
              <w:sz w:val="20"/>
              <w:szCs w:val="20"/>
              <w:lang w:val="en-US"/>
            </w:rPr>
          </w:rPrChange>
        </w:rPr>
        <w:t>call</w:t>
      </w:r>
      <w:r w:rsidRPr="008817CB">
        <w:rPr>
          <w:rFonts w:ascii="Monospac821 BT" w:hAnsi="Monospac821 BT"/>
          <w:sz w:val="20"/>
          <w:szCs w:val="20"/>
          <w:highlight w:val="yellow"/>
          <w:rPrChange w:id="182" w:author="Natalie" w:date="2024-05-19T23:22:00Z">
            <w:rPr>
              <w:sz w:val="20"/>
              <w:szCs w:val="20"/>
              <w:lang w:val="en-US"/>
            </w:rPr>
          </w:rPrChange>
        </w:rPr>
        <w:t xml:space="preserve">    _</w:t>
      </w:r>
      <w:proofErr w:type="spellStart"/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183" w:author="777" w:date="2024-05-19T22:14:00Z">
            <w:rPr>
              <w:sz w:val="20"/>
              <w:szCs w:val="20"/>
              <w:lang w:val="en-US"/>
            </w:rPr>
          </w:rPrChange>
        </w:rPr>
        <w:t>printf</w:t>
      </w:r>
      <w:proofErr w:type="spellEnd"/>
    </w:p>
    <w:p w:rsidR="00CD3A04" w:rsidRPr="00ED7866" w:rsidRDefault="00CD3A04" w:rsidP="00CD3A04">
      <w:pPr>
        <w:rPr>
          <w:rFonts w:cs="Calibri"/>
          <w:sz w:val="20"/>
          <w:szCs w:val="20"/>
          <w:rPrChange w:id="184" w:author="777" w:date="2024-05-19T22:56:00Z">
            <w:rPr>
              <w:sz w:val="20"/>
              <w:szCs w:val="20"/>
              <w:lang w:val="en-US"/>
            </w:rPr>
          </w:rPrChange>
        </w:rPr>
      </w:pPr>
      <w:r w:rsidRPr="00ED7866">
        <w:rPr>
          <w:rFonts w:ascii="Monospac821 BT" w:hAnsi="Monospac821 BT"/>
          <w:sz w:val="20"/>
          <w:szCs w:val="20"/>
          <w:rPrChange w:id="185" w:author="777" w:date="2024-05-19T22:57:00Z">
            <w:rPr>
              <w:sz w:val="20"/>
              <w:szCs w:val="20"/>
              <w:lang w:val="en-US"/>
            </w:rPr>
          </w:rPrChange>
        </w:rPr>
        <w:t>.</w:t>
      </w:r>
      <w:r w:rsidRPr="00CD3A04">
        <w:rPr>
          <w:rFonts w:ascii="Monospac821 BT" w:hAnsi="Monospac821 BT"/>
          <w:sz w:val="20"/>
          <w:szCs w:val="20"/>
          <w:lang w:val="en-US"/>
          <w:rPrChange w:id="186" w:author="777" w:date="2024-05-19T22:14:00Z">
            <w:rPr>
              <w:sz w:val="20"/>
              <w:szCs w:val="20"/>
              <w:lang w:val="en-US"/>
            </w:rPr>
          </w:rPrChange>
        </w:rPr>
        <w:t>text</w:t>
      </w:r>
      <w:r w:rsidRPr="00ED7866">
        <w:rPr>
          <w:rFonts w:ascii="Monospac821 BT" w:hAnsi="Monospac821 BT"/>
          <w:sz w:val="20"/>
          <w:szCs w:val="20"/>
          <w:rPrChange w:id="187" w:author="777" w:date="2024-05-19T22:57:00Z">
            <w:rPr>
              <w:sz w:val="20"/>
              <w:szCs w:val="20"/>
              <w:lang w:val="en-US"/>
            </w:rPr>
          </w:rPrChange>
        </w:rPr>
        <w:t xml:space="preserve">:00401467                 </w:t>
      </w:r>
      <w:r w:rsidRPr="00CD3A04">
        <w:rPr>
          <w:rFonts w:ascii="Monospac821 BT" w:hAnsi="Monospac821 BT"/>
          <w:sz w:val="20"/>
          <w:szCs w:val="20"/>
          <w:lang w:val="en-US"/>
          <w:rPrChange w:id="188" w:author="777" w:date="2024-05-19T22:14:00Z">
            <w:rPr>
              <w:sz w:val="20"/>
              <w:szCs w:val="20"/>
              <w:lang w:val="en-US"/>
            </w:rPr>
          </w:rPrChange>
        </w:rPr>
        <w:t>lea</w:t>
      </w:r>
      <w:r w:rsidRPr="00ED7866">
        <w:rPr>
          <w:rFonts w:ascii="Monospac821 BT" w:hAnsi="Monospac821 BT"/>
          <w:sz w:val="20"/>
          <w:szCs w:val="20"/>
          <w:rPrChange w:id="189" w:author="777" w:date="2024-05-19T22:57:00Z">
            <w:rPr>
              <w:sz w:val="20"/>
              <w:szCs w:val="20"/>
              <w:lang w:val="en-US"/>
            </w:rPr>
          </w:rPrChange>
        </w:rPr>
        <w:t xml:space="preserve">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190" w:author="777" w:date="2024-05-19T22:14:00Z">
            <w:rPr>
              <w:sz w:val="20"/>
              <w:szCs w:val="20"/>
              <w:lang w:val="en-US"/>
            </w:rPr>
          </w:rPrChange>
        </w:rPr>
        <w:t>eax</w:t>
      </w:r>
      <w:proofErr w:type="spellEnd"/>
      <w:r w:rsidRPr="00ED7866">
        <w:rPr>
          <w:rFonts w:ascii="Monospac821 BT" w:hAnsi="Monospac821 BT"/>
          <w:sz w:val="20"/>
          <w:szCs w:val="20"/>
          <w:rPrChange w:id="191" w:author="777" w:date="2024-05-19T22:57:00Z">
            <w:rPr>
              <w:sz w:val="20"/>
              <w:szCs w:val="20"/>
              <w:lang w:val="en-US"/>
            </w:rPr>
          </w:rPrChange>
        </w:rPr>
        <w:t>, [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192" w:author="777" w:date="2024-05-19T22:14:00Z">
            <w:rPr>
              <w:sz w:val="20"/>
              <w:szCs w:val="20"/>
              <w:lang w:val="en-US"/>
            </w:rPr>
          </w:rPrChange>
        </w:rPr>
        <w:t>esp</w:t>
      </w:r>
      <w:proofErr w:type="spellEnd"/>
      <w:r w:rsidRPr="00ED7866">
        <w:rPr>
          <w:rFonts w:ascii="Monospac821 BT" w:hAnsi="Monospac821 BT"/>
          <w:sz w:val="20"/>
          <w:szCs w:val="20"/>
          <w:rPrChange w:id="193" w:author="777" w:date="2024-05-19T22:57:00Z">
            <w:rPr>
              <w:sz w:val="20"/>
              <w:szCs w:val="20"/>
              <w:lang w:val="en-US"/>
            </w:rPr>
          </w:rPrChange>
        </w:rPr>
        <w:t>+1</w:t>
      </w:r>
      <w:r w:rsidRPr="00CD3A04">
        <w:rPr>
          <w:rFonts w:ascii="Monospac821 BT" w:hAnsi="Monospac821 BT"/>
          <w:sz w:val="20"/>
          <w:szCs w:val="20"/>
          <w:lang w:val="en-US"/>
          <w:rPrChange w:id="194" w:author="777" w:date="2024-05-19T22:14:00Z">
            <w:rPr>
              <w:sz w:val="20"/>
              <w:szCs w:val="20"/>
              <w:lang w:val="en-US"/>
            </w:rPr>
          </w:rPrChange>
        </w:rPr>
        <w:t>Ah</w:t>
      </w:r>
      <w:r w:rsidRPr="00ED7866">
        <w:rPr>
          <w:rFonts w:ascii="Monospac821 BT" w:hAnsi="Monospac821 BT"/>
          <w:sz w:val="20"/>
          <w:szCs w:val="20"/>
          <w:rPrChange w:id="195" w:author="777" w:date="2024-05-19T22:57:00Z">
            <w:rPr>
              <w:sz w:val="20"/>
              <w:szCs w:val="20"/>
              <w:lang w:val="en-US"/>
            </w:rPr>
          </w:rPrChange>
        </w:rPr>
        <w:t>]</w:t>
      </w:r>
      <w:ins w:id="196" w:author="777" w:date="2024-05-19T22:25:00Z">
        <w:r w:rsidR="001E5ECC" w:rsidRPr="00ED7866">
          <w:rPr>
            <w:rFonts w:ascii="Monospac821 BT" w:hAnsi="Monospac821 BT"/>
            <w:sz w:val="20"/>
            <w:szCs w:val="20"/>
            <w:rPrChange w:id="197" w:author="777" w:date="2024-05-19T22:57:00Z">
              <w:rPr>
                <w:rFonts w:ascii="Monospac821 BT" w:hAnsi="Monospac821 BT"/>
                <w:sz w:val="20"/>
                <w:szCs w:val="20"/>
                <w:lang w:val="en-US"/>
              </w:rPr>
            </w:rPrChange>
          </w:rPr>
          <w:t xml:space="preserve"> </w:t>
        </w:r>
        <w:r w:rsidR="001E5ECC" w:rsidRPr="00ED7866">
          <w:rPr>
            <w:rFonts w:ascii="Monospac821 BT" w:hAnsi="Monospac821 BT"/>
            <w:color w:val="00CC00"/>
            <w:sz w:val="20"/>
            <w:szCs w:val="20"/>
            <w:rPrChange w:id="198" w:author="777" w:date="2024-05-19T22:57:00Z">
              <w:rPr>
                <w:rFonts w:ascii="Monospac821 BT" w:hAnsi="Monospac821 BT"/>
                <w:sz w:val="20"/>
                <w:szCs w:val="20"/>
                <w:lang w:val="en-US"/>
              </w:rPr>
            </w:rPrChange>
          </w:rPr>
          <w:t>//26</w:t>
        </w:r>
      </w:ins>
      <w:ins w:id="199" w:author="777" w:date="2024-05-19T22:56:00Z">
        <w:r w:rsidR="00ED7866" w:rsidRPr="00ED7866">
          <w:rPr>
            <w:rFonts w:ascii="Monospac821 BT" w:hAnsi="Monospac821 BT"/>
            <w:color w:val="00CC00"/>
            <w:sz w:val="20"/>
            <w:szCs w:val="20"/>
            <w:rPrChange w:id="200" w:author="777" w:date="2024-05-19T22:57:00Z">
              <w:rPr>
                <w:rFonts w:ascii="Monospac821 BT" w:hAnsi="Monospac821 BT"/>
                <w:color w:val="00CC00"/>
                <w:sz w:val="20"/>
                <w:szCs w:val="20"/>
                <w:lang w:val="en-US"/>
              </w:rPr>
            </w:rPrChange>
          </w:rPr>
          <w:t xml:space="preserve"> </w:t>
        </w:r>
        <w:r w:rsidR="00ED7866">
          <w:rPr>
            <w:rFonts w:cs="Calibri"/>
            <w:color w:val="00CC00"/>
            <w:sz w:val="20"/>
            <w:szCs w:val="20"/>
          </w:rPr>
          <w:t xml:space="preserve">смещение для получения адреса </w:t>
        </w:r>
        <w:proofErr w:type="spellStart"/>
        <w:r w:rsidR="00ED7866">
          <w:rPr>
            <w:rFonts w:cs="Calibri"/>
            <w:color w:val="00CC00"/>
            <w:sz w:val="20"/>
            <w:szCs w:val="20"/>
          </w:rPr>
          <w:t>введеной</w:t>
        </w:r>
        <w:proofErr w:type="spellEnd"/>
        <w:r w:rsidR="00ED7866">
          <w:rPr>
            <w:rFonts w:cs="Calibri"/>
            <w:color w:val="00CC00"/>
            <w:sz w:val="20"/>
            <w:szCs w:val="20"/>
          </w:rPr>
          <w:t xml:space="preserve"> строки</w:t>
        </w:r>
      </w:ins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01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02" w:author="777" w:date="2024-05-19T22:14:00Z">
            <w:rPr>
              <w:sz w:val="20"/>
              <w:szCs w:val="20"/>
              <w:lang w:val="en-US"/>
            </w:rPr>
          </w:rPrChange>
        </w:rPr>
        <w:lastRenderedPageBreak/>
        <w:t xml:space="preserve">.text:0040146B            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203" w:author="777" w:date="2024-05-19T22:14:00Z">
            <w:rPr>
              <w:sz w:val="20"/>
              <w:szCs w:val="20"/>
              <w:lang w:val="en-US"/>
            </w:rPr>
          </w:rPrChange>
        </w:rPr>
        <w:t>mov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204" w:author="777" w:date="2024-05-19T22:14:00Z">
            <w:rPr>
              <w:sz w:val="20"/>
              <w:szCs w:val="20"/>
              <w:lang w:val="en-US"/>
            </w:rPr>
          </w:rPrChange>
        </w:rPr>
        <w:t xml:space="preserve">     [esp+4],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205" w:author="777" w:date="2024-05-19T22:14:00Z">
            <w:rPr>
              <w:sz w:val="20"/>
              <w:szCs w:val="20"/>
              <w:lang w:val="en-US"/>
            </w:rPr>
          </w:rPrChange>
        </w:rPr>
        <w:t>eax</w:t>
      </w:r>
      <w:proofErr w:type="spellEnd"/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06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07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.text:0040146F                 mov     dword ptr [esp], offset aS ; </w:t>
      </w:r>
      <w:r w:rsidRPr="00CD3A04">
        <w:rPr>
          <w:rFonts w:ascii="Monospac821 BT" w:hAnsi="Monospac821 BT"/>
          <w:color w:val="C45911" w:themeColor="accent2" w:themeShade="BF"/>
          <w:sz w:val="20"/>
          <w:szCs w:val="20"/>
          <w:lang w:val="en-US"/>
          <w:rPrChange w:id="208" w:author="777" w:date="2024-05-19T22:15:00Z">
            <w:rPr>
              <w:sz w:val="20"/>
              <w:szCs w:val="20"/>
              <w:lang w:val="en-US"/>
            </w:rPr>
          </w:rPrChange>
        </w:rPr>
        <w:t>"%s"</w:t>
      </w:r>
    </w:p>
    <w:p w:rsidR="00CD3A04" w:rsidRPr="008817CB" w:rsidRDefault="00CD3A04" w:rsidP="00CD3A04">
      <w:pPr>
        <w:rPr>
          <w:ins w:id="209" w:author="777" w:date="2024-05-19T23:00:00Z"/>
          <w:rFonts w:ascii="Monospac821 BT" w:hAnsi="Monospac821 BT"/>
          <w:sz w:val="20"/>
          <w:szCs w:val="20"/>
          <w:rPrChange w:id="210" w:author="Natalie" w:date="2024-05-19T23:22:00Z">
            <w:rPr>
              <w:ins w:id="211" w:author="777" w:date="2024-05-19T23:00:00Z"/>
              <w:rFonts w:ascii="Monospac821 BT" w:hAnsi="Monospac821 BT"/>
              <w:sz w:val="20"/>
              <w:szCs w:val="20"/>
              <w:lang w:val="en-US"/>
            </w:rPr>
          </w:rPrChange>
        </w:rPr>
      </w:pPr>
      <w:r w:rsidRPr="008817CB">
        <w:rPr>
          <w:rFonts w:ascii="Monospac821 BT" w:hAnsi="Monospac821 BT"/>
          <w:sz w:val="20"/>
          <w:szCs w:val="20"/>
          <w:rPrChange w:id="212" w:author="Natalie" w:date="2024-05-19T23:22:00Z">
            <w:rPr>
              <w:sz w:val="20"/>
              <w:szCs w:val="20"/>
              <w:lang w:val="en-US"/>
            </w:rPr>
          </w:rPrChange>
        </w:rPr>
        <w:t>.</w:t>
      </w:r>
      <w:r w:rsidRPr="00CD3A04">
        <w:rPr>
          <w:rFonts w:ascii="Monospac821 BT" w:hAnsi="Monospac821 BT"/>
          <w:sz w:val="20"/>
          <w:szCs w:val="20"/>
          <w:lang w:val="en-US"/>
          <w:rPrChange w:id="213" w:author="777" w:date="2024-05-19T22:14:00Z">
            <w:rPr>
              <w:sz w:val="20"/>
              <w:szCs w:val="20"/>
              <w:lang w:val="en-US"/>
            </w:rPr>
          </w:rPrChange>
        </w:rPr>
        <w:t>text</w:t>
      </w:r>
      <w:r w:rsidRPr="008817CB">
        <w:rPr>
          <w:rFonts w:ascii="Monospac821 BT" w:hAnsi="Monospac821 BT"/>
          <w:sz w:val="20"/>
          <w:szCs w:val="20"/>
          <w:rPrChange w:id="214" w:author="Natalie" w:date="2024-05-19T23:22:00Z">
            <w:rPr>
              <w:sz w:val="20"/>
              <w:szCs w:val="20"/>
              <w:lang w:val="en-US"/>
            </w:rPr>
          </w:rPrChange>
        </w:rPr>
        <w:t xml:space="preserve">:00401476                 </w:t>
      </w:r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215" w:author="777" w:date="2024-05-19T22:14:00Z">
            <w:rPr>
              <w:sz w:val="20"/>
              <w:szCs w:val="20"/>
              <w:lang w:val="en-US"/>
            </w:rPr>
          </w:rPrChange>
        </w:rPr>
        <w:t>call</w:t>
      </w:r>
      <w:r w:rsidRPr="008817CB">
        <w:rPr>
          <w:rFonts w:ascii="Monospac821 BT" w:hAnsi="Monospac821 BT"/>
          <w:sz w:val="20"/>
          <w:szCs w:val="20"/>
          <w:highlight w:val="yellow"/>
          <w:rPrChange w:id="216" w:author="Natalie" w:date="2024-05-19T23:22:00Z">
            <w:rPr>
              <w:sz w:val="20"/>
              <w:szCs w:val="20"/>
              <w:lang w:val="en-US"/>
            </w:rPr>
          </w:rPrChange>
        </w:rPr>
        <w:t xml:space="preserve">    _</w:t>
      </w:r>
      <w:proofErr w:type="spellStart"/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217" w:author="777" w:date="2024-05-19T22:14:00Z">
            <w:rPr>
              <w:sz w:val="20"/>
              <w:szCs w:val="20"/>
              <w:lang w:val="en-US"/>
            </w:rPr>
          </w:rPrChange>
        </w:rPr>
        <w:t>scanf</w:t>
      </w:r>
      <w:proofErr w:type="spellEnd"/>
    </w:p>
    <w:p w:rsidR="00ED7866" w:rsidRPr="00ED7866" w:rsidRDefault="00ED7866" w:rsidP="00CD3A04">
      <w:pPr>
        <w:rPr>
          <w:rFonts w:ascii="Monospac821 BT" w:hAnsi="Monospac821 BT"/>
          <w:sz w:val="20"/>
          <w:szCs w:val="20"/>
          <w:rPrChange w:id="218" w:author="777" w:date="2024-05-19T23:00:00Z">
            <w:rPr>
              <w:sz w:val="20"/>
              <w:szCs w:val="20"/>
              <w:lang w:val="en-US"/>
            </w:rPr>
          </w:rPrChange>
        </w:rPr>
      </w:pPr>
      <w:ins w:id="219" w:author="777" w:date="2024-05-19T23:00:00Z">
        <w:r w:rsidRPr="00BA681A">
          <w:rPr>
            <w:rFonts w:asciiTheme="minorHAnsi" w:hAnsiTheme="minorHAnsi"/>
            <w:color w:val="00CC00"/>
            <w:sz w:val="20"/>
            <w:szCs w:val="20"/>
          </w:rPr>
          <w:t xml:space="preserve">// </w:t>
        </w:r>
        <w:r>
          <w:rPr>
            <w:rFonts w:asciiTheme="minorHAnsi" w:hAnsiTheme="minorHAnsi"/>
            <w:color w:val="00CC00"/>
            <w:sz w:val="20"/>
            <w:szCs w:val="20"/>
          </w:rPr>
          <w:t>з</w:t>
        </w:r>
        <w:r w:rsidRPr="00BA681A">
          <w:rPr>
            <w:rFonts w:asciiTheme="minorHAnsi" w:hAnsiTheme="minorHAnsi"/>
            <w:color w:val="00CC00"/>
            <w:sz w:val="20"/>
            <w:szCs w:val="20"/>
          </w:rPr>
          <w:t xml:space="preserve">агружает в </w:t>
        </w:r>
        <w:proofErr w:type="spellStart"/>
        <w:r w:rsidRPr="00BA681A">
          <w:rPr>
            <w:rFonts w:asciiTheme="minorHAnsi" w:hAnsiTheme="minorHAnsi"/>
            <w:color w:val="00CC00"/>
            <w:sz w:val="20"/>
            <w:szCs w:val="20"/>
          </w:rPr>
          <w:t>eax</w:t>
        </w:r>
        <w:proofErr w:type="spellEnd"/>
        <w:r w:rsidRPr="00BA681A">
          <w:rPr>
            <w:rFonts w:asciiTheme="minorHAnsi" w:hAnsiTheme="minorHAnsi"/>
            <w:color w:val="00CC00"/>
            <w:sz w:val="20"/>
            <w:szCs w:val="20"/>
          </w:rPr>
          <w:t xml:space="preserve"> адрес строки Str2, которая находится на стеке по смещению 50h, и помещает этот адрес в качестве второго аргумента для функции </w:t>
        </w:r>
        <w:proofErr w:type="spellStart"/>
        <w:r w:rsidRPr="00BA681A">
          <w:rPr>
            <w:rFonts w:asciiTheme="minorHAnsi" w:hAnsiTheme="minorHAnsi"/>
            <w:color w:val="00CC00"/>
            <w:sz w:val="20"/>
            <w:szCs w:val="20"/>
          </w:rPr>
          <w:t>strcmp</w:t>
        </w:r>
      </w:ins>
      <w:proofErr w:type="spellEnd"/>
    </w:p>
    <w:p w:rsidR="00CD3A04" w:rsidRPr="008817CB" w:rsidRDefault="00CD3A04" w:rsidP="00CD3A04">
      <w:pPr>
        <w:rPr>
          <w:rFonts w:asciiTheme="minorHAnsi" w:hAnsiTheme="minorHAnsi"/>
          <w:sz w:val="20"/>
          <w:szCs w:val="20"/>
          <w:lang w:val="en-US"/>
          <w:rPrChange w:id="220" w:author="Natalie" w:date="2024-05-19T23:22:00Z">
            <w:rPr>
              <w:sz w:val="20"/>
              <w:szCs w:val="20"/>
              <w:lang w:val="en-US"/>
            </w:rPr>
          </w:rPrChange>
        </w:rPr>
      </w:pPr>
      <w:r w:rsidRPr="008817CB">
        <w:rPr>
          <w:rFonts w:ascii="Monospac821 BT" w:hAnsi="Monospac821 BT"/>
          <w:sz w:val="20"/>
          <w:szCs w:val="20"/>
          <w:lang w:val="en-US"/>
          <w:rPrChange w:id="221" w:author="Natalie" w:date="2024-05-19T23:22:00Z">
            <w:rPr>
              <w:sz w:val="20"/>
              <w:szCs w:val="20"/>
              <w:lang w:val="en-US"/>
            </w:rPr>
          </w:rPrChange>
        </w:rPr>
        <w:t>.</w:t>
      </w:r>
      <w:r w:rsidRPr="00CD3A04">
        <w:rPr>
          <w:rFonts w:ascii="Monospac821 BT" w:hAnsi="Monospac821 BT"/>
          <w:sz w:val="20"/>
          <w:szCs w:val="20"/>
          <w:lang w:val="en-US"/>
          <w:rPrChange w:id="222" w:author="777" w:date="2024-05-19T22:14:00Z">
            <w:rPr>
              <w:sz w:val="20"/>
              <w:szCs w:val="20"/>
              <w:lang w:val="en-US"/>
            </w:rPr>
          </w:rPrChange>
        </w:rPr>
        <w:t>text</w:t>
      </w:r>
      <w:r w:rsidRPr="008817CB">
        <w:rPr>
          <w:rFonts w:ascii="Monospac821 BT" w:hAnsi="Monospac821 BT"/>
          <w:sz w:val="20"/>
          <w:szCs w:val="20"/>
          <w:lang w:val="en-US"/>
          <w:rPrChange w:id="223" w:author="Natalie" w:date="2024-05-19T23:22:00Z">
            <w:rPr>
              <w:sz w:val="20"/>
              <w:szCs w:val="20"/>
              <w:lang w:val="en-US"/>
            </w:rPr>
          </w:rPrChange>
        </w:rPr>
        <w:t>:0040147</w:t>
      </w:r>
      <w:r w:rsidRPr="00CD3A04">
        <w:rPr>
          <w:rFonts w:ascii="Monospac821 BT" w:hAnsi="Monospac821 BT"/>
          <w:sz w:val="20"/>
          <w:szCs w:val="20"/>
          <w:lang w:val="en-US"/>
          <w:rPrChange w:id="224" w:author="777" w:date="2024-05-19T22:14:00Z">
            <w:rPr>
              <w:sz w:val="20"/>
              <w:szCs w:val="20"/>
              <w:lang w:val="en-US"/>
            </w:rPr>
          </w:rPrChange>
        </w:rPr>
        <w:t>B</w:t>
      </w:r>
      <w:r w:rsidRPr="008817CB">
        <w:rPr>
          <w:rFonts w:ascii="Monospac821 BT" w:hAnsi="Monospac821 BT"/>
          <w:sz w:val="20"/>
          <w:szCs w:val="20"/>
          <w:lang w:val="en-US"/>
          <w:rPrChange w:id="225" w:author="Natalie" w:date="2024-05-19T23:22:00Z">
            <w:rPr>
              <w:sz w:val="20"/>
              <w:szCs w:val="20"/>
              <w:lang w:val="en-US"/>
            </w:rPr>
          </w:rPrChange>
        </w:rPr>
        <w:t xml:space="preserve">                 </w:t>
      </w:r>
      <w:r w:rsidRPr="00CD3A04">
        <w:rPr>
          <w:rFonts w:ascii="Monospac821 BT" w:hAnsi="Monospac821 BT"/>
          <w:sz w:val="20"/>
          <w:szCs w:val="20"/>
          <w:lang w:val="en-US"/>
          <w:rPrChange w:id="226" w:author="777" w:date="2024-05-19T22:14:00Z">
            <w:rPr>
              <w:sz w:val="20"/>
              <w:szCs w:val="20"/>
              <w:lang w:val="en-US"/>
            </w:rPr>
          </w:rPrChange>
        </w:rPr>
        <w:t>lea</w:t>
      </w:r>
      <w:r w:rsidRPr="008817CB">
        <w:rPr>
          <w:rFonts w:ascii="Monospac821 BT" w:hAnsi="Monospac821 BT"/>
          <w:sz w:val="20"/>
          <w:szCs w:val="20"/>
          <w:lang w:val="en-US"/>
          <w:rPrChange w:id="227" w:author="Natalie" w:date="2024-05-19T23:22:00Z">
            <w:rPr>
              <w:sz w:val="20"/>
              <w:szCs w:val="20"/>
              <w:lang w:val="en-US"/>
            </w:rPr>
          </w:rPrChange>
        </w:rPr>
        <w:t xml:space="preserve">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228" w:author="777" w:date="2024-05-19T22:14:00Z">
            <w:rPr>
              <w:sz w:val="20"/>
              <w:szCs w:val="20"/>
              <w:lang w:val="en-US"/>
            </w:rPr>
          </w:rPrChange>
        </w:rPr>
        <w:t>eax</w:t>
      </w:r>
      <w:proofErr w:type="spellEnd"/>
      <w:r w:rsidRPr="008817CB">
        <w:rPr>
          <w:rFonts w:ascii="Monospac821 BT" w:hAnsi="Monospac821 BT"/>
          <w:sz w:val="20"/>
          <w:szCs w:val="20"/>
          <w:lang w:val="en-US"/>
          <w:rPrChange w:id="229" w:author="Natalie" w:date="2024-05-19T23:22:00Z">
            <w:rPr>
              <w:sz w:val="20"/>
              <w:szCs w:val="20"/>
              <w:lang w:val="en-US"/>
            </w:rPr>
          </w:rPrChange>
        </w:rPr>
        <w:t>, [</w:t>
      </w:r>
      <w:r w:rsidRPr="00CD3A04">
        <w:rPr>
          <w:rFonts w:ascii="Monospac821 BT" w:hAnsi="Monospac821 BT"/>
          <w:sz w:val="20"/>
          <w:szCs w:val="20"/>
          <w:lang w:val="en-US"/>
          <w:rPrChange w:id="230" w:author="777" w:date="2024-05-19T22:14:00Z">
            <w:rPr>
              <w:sz w:val="20"/>
              <w:szCs w:val="20"/>
              <w:lang w:val="en-US"/>
            </w:rPr>
          </w:rPrChange>
        </w:rPr>
        <w:t>esp</w:t>
      </w:r>
      <w:r w:rsidRPr="008817CB">
        <w:rPr>
          <w:rFonts w:ascii="Monospac821 BT" w:hAnsi="Monospac821 BT"/>
          <w:sz w:val="20"/>
          <w:szCs w:val="20"/>
          <w:lang w:val="en-US"/>
          <w:rPrChange w:id="231" w:author="Natalie" w:date="2024-05-19T23:22:00Z">
            <w:rPr>
              <w:sz w:val="20"/>
              <w:szCs w:val="20"/>
              <w:lang w:val="en-US"/>
            </w:rPr>
          </w:rPrChange>
        </w:rPr>
        <w:t>+50</w:t>
      </w:r>
      <w:r w:rsidRPr="00CD3A04">
        <w:rPr>
          <w:rFonts w:ascii="Monospac821 BT" w:hAnsi="Monospac821 BT"/>
          <w:sz w:val="20"/>
          <w:szCs w:val="20"/>
          <w:lang w:val="en-US"/>
          <w:rPrChange w:id="232" w:author="777" w:date="2024-05-19T22:14:00Z">
            <w:rPr>
              <w:sz w:val="20"/>
              <w:szCs w:val="20"/>
              <w:lang w:val="en-US"/>
            </w:rPr>
          </w:rPrChange>
        </w:rPr>
        <w:t>h</w:t>
      </w:r>
      <w:r w:rsidRPr="008817CB">
        <w:rPr>
          <w:rFonts w:ascii="Monospac821 BT" w:hAnsi="Monospac821 BT"/>
          <w:sz w:val="20"/>
          <w:szCs w:val="20"/>
          <w:lang w:val="en-US"/>
          <w:rPrChange w:id="233" w:author="Natalie" w:date="2024-05-19T23:22:00Z">
            <w:rPr>
              <w:sz w:val="20"/>
              <w:szCs w:val="20"/>
              <w:lang w:val="en-US"/>
            </w:rPr>
          </w:rPrChange>
        </w:rPr>
        <w:t>+</w:t>
      </w:r>
      <w:r w:rsidRPr="00CD3A04">
        <w:rPr>
          <w:rFonts w:ascii="Monospac821 BT" w:hAnsi="Monospac821 BT"/>
          <w:sz w:val="20"/>
          <w:szCs w:val="20"/>
          <w:lang w:val="en-US"/>
          <w:rPrChange w:id="234" w:author="777" w:date="2024-05-19T22:14:00Z">
            <w:rPr>
              <w:sz w:val="20"/>
              <w:szCs w:val="20"/>
              <w:lang w:val="en-US"/>
            </w:rPr>
          </w:rPrChange>
        </w:rPr>
        <w:t>Str</w:t>
      </w:r>
      <w:r w:rsidRPr="008817CB">
        <w:rPr>
          <w:rFonts w:ascii="Monospac821 BT" w:hAnsi="Monospac821 BT"/>
          <w:sz w:val="20"/>
          <w:szCs w:val="20"/>
          <w:lang w:val="en-US"/>
          <w:rPrChange w:id="235" w:author="Natalie" w:date="2024-05-19T23:22:00Z">
            <w:rPr>
              <w:sz w:val="20"/>
              <w:szCs w:val="20"/>
              <w:lang w:val="en-US"/>
            </w:rPr>
          </w:rPrChange>
        </w:rPr>
        <w:t>2]</w:t>
      </w:r>
      <w:ins w:id="236" w:author="777" w:date="2024-05-19T22:59:00Z">
        <w:r w:rsidR="00ED7866" w:rsidRPr="008817CB">
          <w:rPr>
            <w:rFonts w:asciiTheme="minorHAnsi" w:hAnsiTheme="minorHAnsi"/>
            <w:sz w:val="20"/>
            <w:szCs w:val="20"/>
            <w:lang w:val="en-US"/>
            <w:rPrChange w:id="237" w:author="Natalie" w:date="2024-05-19T23:22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 </w:t>
        </w:r>
      </w:ins>
    </w:p>
    <w:p w:rsidR="00CD3A04" w:rsidRDefault="00CD3A04" w:rsidP="00CD3A04">
      <w:pPr>
        <w:rPr>
          <w:ins w:id="238" w:author="777" w:date="2024-05-19T23:00:00Z"/>
          <w:rFonts w:ascii="Monospac821 BT" w:hAnsi="Monospac821 BT"/>
          <w:sz w:val="20"/>
          <w:szCs w:val="20"/>
          <w:lang w:val="en-US"/>
        </w:rPr>
      </w:pPr>
      <w:r w:rsidRPr="00CD3A04">
        <w:rPr>
          <w:rFonts w:ascii="Monospac821 BT" w:hAnsi="Monospac821 BT"/>
          <w:sz w:val="20"/>
          <w:szCs w:val="20"/>
          <w:lang w:val="en-US"/>
          <w:rPrChange w:id="239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.text:0040147F            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240" w:author="777" w:date="2024-05-19T22:14:00Z">
            <w:rPr>
              <w:sz w:val="20"/>
              <w:szCs w:val="20"/>
              <w:lang w:val="en-US"/>
            </w:rPr>
          </w:rPrChange>
        </w:rPr>
        <w:t>mov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241" w:author="777" w:date="2024-05-19T22:14:00Z">
            <w:rPr>
              <w:sz w:val="20"/>
              <w:szCs w:val="20"/>
              <w:lang w:val="en-US"/>
            </w:rPr>
          </w:rPrChange>
        </w:rPr>
        <w:t xml:space="preserve">     [esp+4],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242" w:author="777" w:date="2024-05-19T22:14:00Z">
            <w:rPr>
              <w:sz w:val="20"/>
              <w:szCs w:val="20"/>
              <w:lang w:val="en-US"/>
            </w:rPr>
          </w:rPrChange>
        </w:rPr>
        <w:t>eax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243" w:author="777" w:date="2024-05-19T22:14:00Z">
            <w:rPr>
              <w:sz w:val="20"/>
              <w:szCs w:val="20"/>
              <w:lang w:val="en-US"/>
            </w:rPr>
          </w:rPrChange>
        </w:rPr>
        <w:t xml:space="preserve">    ; Str2</w:t>
      </w:r>
    </w:p>
    <w:p w:rsidR="00ED7866" w:rsidRPr="00ED7866" w:rsidRDefault="00ED7866" w:rsidP="00CD3A04">
      <w:pPr>
        <w:rPr>
          <w:rFonts w:asciiTheme="minorHAnsi" w:hAnsiTheme="minorHAnsi"/>
          <w:color w:val="00CC00"/>
          <w:sz w:val="20"/>
          <w:szCs w:val="20"/>
          <w:rPrChange w:id="244" w:author="777" w:date="2024-05-19T23:01:00Z">
            <w:rPr>
              <w:sz w:val="20"/>
              <w:szCs w:val="20"/>
              <w:lang w:val="en-US"/>
            </w:rPr>
          </w:rPrChange>
        </w:rPr>
      </w:pPr>
      <w:ins w:id="245" w:author="777" w:date="2024-05-19T23:00:00Z">
        <w:r w:rsidRPr="00ED7866">
          <w:rPr>
            <w:rFonts w:asciiTheme="minorHAnsi" w:hAnsiTheme="minorHAnsi"/>
            <w:color w:val="00CC00"/>
            <w:sz w:val="20"/>
            <w:szCs w:val="20"/>
            <w:rPrChange w:id="246" w:author="777" w:date="2024-05-19T23:01:00Z">
              <w:rPr>
                <w:rFonts w:asciiTheme="minorHAnsi" w:hAnsiTheme="minorHAnsi"/>
                <w:sz w:val="20"/>
                <w:szCs w:val="20"/>
                <w:lang w:val="en-US"/>
              </w:rPr>
            </w:rPrChange>
          </w:rPr>
          <w:t xml:space="preserve">// загружает в </w:t>
        </w:r>
        <w:proofErr w:type="spellStart"/>
        <w:r w:rsidRPr="00ED7866">
          <w:rPr>
            <w:rFonts w:asciiTheme="minorHAnsi" w:hAnsiTheme="minorHAnsi"/>
            <w:color w:val="00CC00"/>
            <w:sz w:val="20"/>
            <w:szCs w:val="20"/>
            <w:rPrChange w:id="247" w:author="777" w:date="2024-05-19T23:01:00Z">
              <w:rPr>
                <w:rFonts w:asciiTheme="minorHAnsi" w:hAnsiTheme="minorHAnsi"/>
                <w:sz w:val="20"/>
                <w:szCs w:val="20"/>
              </w:rPr>
            </w:rPrChange>
          </w:rPr>
          <w:t>eax</w:t>
        </w:r>
        <w:proofErr w:type="spellEnd"/>
        <w:r w:rsidRPr="00ED7866">
          <w:rPr>
            <w:rFonts w:asciiTheme="minorHAnsi" w:hAnsiTheme="minorHAnsi"/>
            <w:color w:val="00CC00"/>
            <w:sz w:val="20"/>
            <w:szCs w:val="20"/>
            <w:rPrChange w:id="248" w:author="777" w:date="2024-05-19T23:01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 адрес строки Str1, которая также находится на стеке по смещению 50h, и помещает этот адрес в качестве первого аргумента для функции </w:t>
        </w:r>
        <w:proofErr w:type="spellStart"/>
        <w:r w:rsidRPr="00ED7866">
          <w:rPr>
            <w:rFonts w:asciiTheme="minorHAnsi" w:hAnsiTheme="minorHAnsi"/>
            <w:color w:val="00CC00"/>
            <w:sz w:val="20"/>
            <w:szCs w:val="20"/>
            <w:rPrChange w:id="249" w:author="777" w:date="2024-05-19T23:01:00Z">
              <w:rPr>
                <w:rFonts w:asciiTheme="minorHAnsi" w:hAnsiTheme="minorHAnsi"/>
                <w:sz w:val="20"/>
                <w:szCs w:val="20"/>
              </w:rPr>
            </w:rPrChange>
          </w:rPr>
          <w:t>strcmp</w:t>
        </w:r>
      </w:ins>
      <w:proofErr w:type="spellEnd"/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50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51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.text:00401483                 lea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252" w:author="777" w:date="2024-05-19T22:14:00Z">
            <w:rPr>
              <w:sz w:val="20"/>
              <w:szCs w:val="20"/>
              <w:lang w:val="en-US"/>
            </w:rPr>
          </w:rPrChange>
        </w:rPr>
        <w:t>eax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253" w:author="777" w:date="2024-05-19T22:14:00Z">
            <w:rPr>
              <w:sz w:val="20"/>
              <w:szCs w:val="20"/>
              <w:lang w:val="en-US"/>
            </w:rPr>
          </w:rPrChange>
        </w:rPr>
        <w:t>, [esp+50h+Str1]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54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55" w:author="777" w:date="2024-05-19T22:14:00Z">
            <w:rPr>
              <w:sz w:val="20"/>
              <w:szCs w:val="20"/>
              <w:lang w:val="en-US"/>
            </w:rPr>
          </w:rPrChange>
        </w:rPr>
        <w:t>.text:00401487                 mov     [esp], eax      ; Str1</w:t>
      </w:r>
    </w:p>
    <w:p w:rsidR="00CD3A04" w:rsidRDefault="00CD3A04" w:rsidP="00CD3A04">
      <w:pPr>
        <w:rPr>
          <w:ins w:id="256" w:author="777" w:date="2024-05-19T23:01:00Z"/>
          <w:rFonts w:ascii="Monospac821 BT" w:hAnsi="Monospac821 BT"/>
          <w:sz w:val="20"/>
          <w:szCs w:val="20"/>
          <w:lang w:val="en-US"/>
        </w:rPr>
      </w:pPr>
      <w:r w:rsidRPr="00CD3A04">
        <w:rPr>
          <w:rFonts w:ascii="Monospac821 BT" w:hAnsi="Monospac821 BT"/>
          <w:sz w:val="20"/>
          <w:szCs w:val="20"/>
          <w:lang w:val="en-US"/>
          <w:rPrChange w:id="257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.text:0040148A                 </w:t>
      </w:r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258" w:author="777" w:date="2024-05-19T22:15:00Z">
            <w:rPr>
              <w:sz w:val="20"/>
              <w:szCs w:val="20"/>
              <w:lang w:val="en-US"/>
            </w:rPr>
          </w:rPrChange>
        </w:rPr>
        <w:t>call    _</w:t>
      </w:r>
      <w:proofErr w:type="spellStart"/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259" w:author="777" w:date="2024-05-19T22:15:00Z">
            <w:rPr>
              <w:sz w:val="20"/>
              <w:szCs w:val="20"/>
              <w:lang w:val="en-US"/>
            </w:rPr>
          </w:rPrChange>
        </w:rPr>
        <w:t>strcmp</w:t>
      </w:r>
      <w:proofErr w:type="spellEnd"/>
    </w:p>
    <w:p w:rsidR="00ED7866" w:rsidRPr="00ED7866" w:rsidRDefault="00ED7866" w:rsidP="00CD3A04">
      <w:pPr>
        <w:rPr>
          <w:rFonts w:asciiTheme="minorHAnsi" w:hAnsiTheme="minorHAnsi"/>
          <w:color w:val="00CC00"/>
          <w:sz w:val="20"/>
          <w:szCs w:val="20"/>
          <w:lang w:val="en-US"/>
          <w:rPrChange w:id="260" w:author="777" w:date="2024-05-19T23:02:00Z">
            <w:rPr>
              <w:sz w:val="20"/>
              <w:szCs w:val="20"/>
              <w:lang w:val="en-US"/>
            </w:rPr>
          </w:rPrChange>
        </w:rPr>
      </w:pPr>
      <w:ins w:id="261" w:author="777" w:date="2024-05-19T23:02:00Z">
        <w:r w:rsidRPr="00ED7866">
          <w:rPr>
            <w:rFonts w:asciiTheme="minorHAnsi" w:hAnsiTheme="minorHAnsi"/>
            <w:color w:val="00CC00"/>
            <w:sz w:val="20"/>
            <w:szCs w:val="20"/>
            <w:rPrChange w:id="262" w:author="777" w:date="2024-05-19T23:02:00Z">
              <w:rPr>
                <w:rFonts w:asciiTheme="minorHAnsi" w:hAnsiTheme="minorHAnsi"/>
                <w:sz w:val="20"/>
                <w:szCs w:val="20"/>
                <w:lang w:val="en-US"/>
              </w:rPr>
            </w:rPrChange>
          </w:rPr>
          <w:t xml:space="preserve">// сохраняет результат сравнения, возвращенный </w:t>
        </w:r>
        <w:proofErr w:type="spellStart"/>
        <w:r w:rsidRPr="00ED7866">
          <w:rPr>
            <w:rFonts w:asciiTheme="minorHAnsi" w:hAnsiTheme="minorHAnsi"/>
            <w:color w:val="00CC00"/>
            <w:sz w:val="20"/>
            <w:szCs w:val="20"/>
            <w:rPrChange w:id="263" w:author="777" w:date="2024-05-19T23:02:00Z">
              <w:rPr>
                <w:rFonts w:asciiTheme="minorHAnsi" w:hAnsiTheme="minorHAnsi"/>
                <w:sz w:val="20"/>
                <w:szCs w:val="20"/>
              </w:rPr>
            </w:rPrChange>
          </w:rPr>
          <w:t>strcmp</w:t>
        </w:r>
        <w:proofErr w:type="spellEnd"/>
        <w:r w:rsidRPr="00ED7866">
          <w:rPr>
            <w:rFonts w:asciiTheme="minorHAnsi" w:hAnsiTheme="minorHAnsi"/>
            <w:color w:val="00CC00"/>
            <w:sz w:val="20"/>
            <w:szCs w:val="20"/>
            <w:rPrChange w:id="264" w:author="777" w:date="2024-05-19T23:02:00Z">
              <w:rPr>
                <w:rFonts w:asciiTheme="minorHAnsi" w:hAnsiTheme="minorHAnsi"/>
                <w:sz w:val="20"/>
                <w:szCs w:val="20"/>
              </w:rPr>
            </w:rPrChange>
          </w:rPr>
          <w:t>, на стеке по смещению 48h</w:t>
        </w:r>
      </w:ins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65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66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.text:0040148F            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267" w:author="777" w:date="2024-05-19T22:14:00Z">
            <w:rPr>
              <w:sz w:val="20"/>
              <w:szCs w:val="20"/>
              <w:lang w:val="en-US"/>
            </w:rPr>
          </w:rPrChange>
        </w:rPr>
        <w:t>mov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268" w:author="777" w:date="2024-05-19T22:14:00Z">
            <w:rPr>
              <w:sz w:val="20"/>
              <w:szCs w:val="20"/>
              <w:lang w:val="en-US"/>
            </w:rPr>
          </w:rPrChange>
        </w:rPr>
        <w:t xml:space="preserve">     [esp+48h],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269" w:author="777" w:date="2024-05-19T22:14:00Z">
            <w:rPr>
              <w:sz w:val="20"/>
              <w:szCs w:val="20"/>
              <w:lang w:val="en-US"/>
            </w:rPr>
          </w:rPrChange>
        </w:rPr>
        <w:t>eax</w:t>
      </w:r>
      <w:proofErr w:type="spellEnd"/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70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71" w:author="777" w:date="2024-05-19T22:14:00Z">
            <w:rPr>
              <w:sz w:val="20"/>
              <w:szCs w:val="20"/>
              <w:lang w:val="en-US"/>
            </w:rPr>
          </w:rPrChange>
        </w:rPr>
        <w:t>.text:00401493                 cmp     dword ptr [esp+48h], 0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72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73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.text:00401498                 </w:t>
      </w:r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274" w:author="777" w:date="2024-05-19T22:15:00Z">
            <w:rPr>
              <w:sz w:val="20"/>
              <w:szCs w:val="20"/>
              <w:lang w:val="en-US"/>
            </w:rPr>
          </w:rPrChange>
        </w:rPr>
        <w:t>jnz     short error_msg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75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76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.text:0040149A                 mov     dword ptr [esp], offset aCongratsYouCra ; </w:t>
      </w:r>
      <w:r w:rsidRPr="00CD3A04">
        <w:rPr>
          <w:rFonts w:ascii="Monospac821 BT" w:hAnsi="Monospac821 BT"/>
          <w:color w:val="C45911" w:themeColor="accent2" w:themeShade="BF"/>
          <w:sz w:val="20"/>
          <w:szCs w:val="20"/>
          <w:lang w:val="en-US"/>
          <w:rPrChange w:id="277" w:author="777" w:date="2024-05-19T22:15:00Z">
            <w:rPr>
              <w:sz w:val="20"/>
              <w:szCs w:val="20"/>
              <w:lang w:val="en-US"/>
            </w:rPr>
          </w:rPrChange>
        </w:rPr>
        <w:t>"congrats you cracked the password"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78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79" w:author="777" w:date="2024-05-19T22:14:00Z">
            <w:rPr>
              <w:sz w:val="20"/>
              <w:szCs w:val="20"/>
              <w:lang w:val="en-US"/>
            </w:rPr>
          </w:rPrChange>
        </w:rPr>
        <w:t>.text:004014A1                 call    _puts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80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81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.text:004014A6                 </w:t>
      </w:r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282" w:author="777" w:date="2024-05-19T22:15:00Z">
            <w:rPr>
              <w:sz w:val="20"/>
              <w:szCs w:val="20"/>
              <w:lang w:val="en-US"/>
            </w:rPr>
          </w:rPrChange>
        </w:rPr>
        <w:t>jmp     short exit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83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84" w:author="777" w:date="2024-05-19T22:14:00Z">
            <w:rPr>
              <w:sz w:val="20"/>
              <w:szCs w:val="20"/>
              <w:lang w:val="en-US"/>
            </w:rPr>
          </w:rPrChange>
        </w:rPr>
        <w:t>.text:004014A8 ; ---------------------------------------------------------------------------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85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86" w:author="777" w:date="2024-05-19T22:14:00Z">
            <w:rPr>
              <w:sz w:val="20"/>
              <w:szCs w:val="20"/>
              <w:lang w:val="en-US"/>
            </w:rPr>
          </w:rPrChange>
        </w:rPr>
        <w:t>.text:004014A8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87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88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.text:004014A8 </w:t>
      </w:r>
      <w:r w:rsidRPr="00CD3A04">
        <w:rPr>
          <w:rFonts w:ascii="Monospac821 BT" w:hAnsi="Monospac821 BT"/>
          <w:sz w:val="20"/>
          <w:szCs w:val="20"/>
          <w:highlight w:val="green"/>
          <w:lang w:val="en-US"/>
          <w:rPrChange w:id="289" w:author="777" w:date="2024-05-19T22:16:00Z">
            <w:rPr>
              <w:sz w:val="20"/>
              <w:szCs w:val="20"/>
              <w:lang w:val="en-US"/>
            </w:rPr>
          </w:rPrChange>
        </w:rPr>
        <w:t>error_msg:</w:t>
      </w:r>
      <w:r w:rsidRPr="00CD3A04">
        <w:rPr>
          <w:rFonts w:ascii="Monospac821 BT" w:hAnsi="Monospac821 BT"/>
          <w:sz w:val="20"/>
          <w:szCs w:val="20"/>
          <w:lang w:val="en-US"/>
          <w:rPrChange w:id="290" w:author="777" w:date="2024-05-19T22:14:00Z">
            <w:rPr>
              <w:sz w:val="20"/>
              <w:szCs w:val="20"/>
              <w:lang w:val="en-US"/>
            </w:rPr>
          </w:rPrChange>
        </w:rPr>
        <w:t xml:space="preserve">                              ; CODE XREF: _main+88</w:t>
      </w:r>
      <w:r w:rsidRPr="00CD3A04">
        <w:rPr>
          <w:rFonts w:ascii="Courier New" w:hAnsi="Courier New" w:cs="Courier New"/>
          <w:sz w:val="20"/>
          <w:szCs w:val="20"/>
          <w:lang w:val="en-US"/>
          <w:rPrChange w:id="291" w:author="777" w:date="2024-05-19T22:14:00Z">
            <w:rPr>
              <w:sz w:val="20"/>
              <w:szCs w:val="20"/>
              <w:lang w:val="en-US"/>
            </w:rPr>
          </w:rPrChange>
        </w:rPr>
        <w:t>↑</w:t>
      </w:r>
      <w:r w:rsidRPr="00CD3A04">
        <w:rPr>
          <w:rFonts w:ascii="Monospac821 BT" w:hAnsi="Monospac821 BT"/>
          <w:sz w:val="20"/>
          <w:szCs w:val="20"/>
          <w:lang w:val="en-US"/>
          <w:rPrChange w:id="292" w:author="777" w:date="2024-05-19T22:14:00Z">
            <w:rPr>
              <w:sz w:val="20"/>
              <w:szCs w:val="20"/>
              <w:lang w:val="en-US"/>
            </w:rPr>
          </w:rPrChange>
        </w:rPr>
        <w:t>j</w:t>
      </w:r>
    </w:p>
    <w:p w:rsidR="00CD3A04" w:rsidRPr="00CD3A04" w:rsidRDefault="00CD3A04" w:rsidP="00CD3A04">
      <w:pPr>
        <w:rPr>
          <w:rFonts w:ascii="Monospac821 BT" w:hAnsi="Monospac821 BT"/>
          <w:color w:val="C45911" w:themeColor="accent2" w:themeShade="BF"/>
          <w:sz w:val="20"/>
          <w:szCs w:val="20"/>
          <w:lang w:val="en-US"/>
          <w:rPrChange w:id="293" w:author="777" w:date="2024-05-19T22:17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94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.text:004014A8                 mov     dword ptr [esp], offset aWrongPass ; </w:t>
      </w:r>
      <w:r w:rsidRPr="00CD3A04">
        <w:rPr>
          <w:rFonts w:ascii="Monospac821 BT" w:hAnsi="Monospac821 BT"/>
          <w:color w:val="C45911" w:themeColor="accent2" w:themeShade="BF"/>
          <w:sz w:val="20"/>
          <w:szCs w:val="20"/>
          <w:lang w:val="en-US"/>
          <w:rPrChange w:id="295" w:author="777" w:date="2024-05-19T22:17:00Z">
            <w:rPr>
              <w:sz w:val="20"/>
              <w:szCs w:val="20"/>
              <w:lang w:val="en-US"/>
            </w:rPr>
          </w:rPrChange>
        </w:rPr>
        <w:t>"wrong pass!!"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96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97" w:author="777" w:date="2024-05-19T22:14:00Z">
            <w:rPr>
              <w:sz w:val="20"/>
              <w:szCs w:val="20"/>
              <w:lang w:val="en-US"/>
            </w:rPr>
          </w:rPrChange>
        </w:rPr>
        <w:t>.text:004014AF                 call    _puts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298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299" w:author="777" w:date="2024-05-19T22:14:00Z">
            <w:rPr>
              <w:sz w:val="20"/>
              <w:szCs w:val="20"/>
              <w:lang w:val="en-US"/>
            </w:rPr>
          </w:rPrChange>
        </w:rPr>
        <w:t>.text:004014B4                 mov     eax, 5</w:t>
      </w:r>
    </w:p>
    <w:p w:rsidR="00CD3A04" w:rsidRPr="00A832F4" w:rsidRDefault="00CD3A04" w:rsidP="00CD3A04">
      <w:pPr>
        <w:rPr>
          <w:rFonts w:asciiTheme="minorHAnsi" w:hAnsiTheme="minorHAnsi"/>
          <w:sz w:val="20"/>
          <w:szCs w:val="20"/>
          <w:lang w:val="en-US"/>
          <w:rPrChange w:id="300" w:author="777" w:date="2024-05-19T22:32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301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.text:004014B9                 sub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302" w:author="777" w:date="2024-05-19T22:14:00Z">
            <w:rPr>
              <w:sz w:val="20"/>
              <w:szCs w:val="20"/>
              <w:lang w:val="en-US"/>
            </w:rPr>
          </w:rPrChange>
        </w:rPr>
        <w:t>eax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303" w:author="777" w:date="2024-05-19T22:14:00Z">
            <w:rPr>
              <w:sz w:val="20"/>
              <w:szCs w:val="20"/>
              <w:lang w:val="en-US"/>
            </w:rPr>
          </w:rPrChange>
        </w:rPr>
        <w:t>, [esp+</w:t>
      </w:r>
      <w:r w:rsidRPr="00A832F4">
        <w:rPr>
          <w:rFonts w:ascii="Monospac821 BT" w:hAnsi="Monospac821 BT"/>
          <w:sz w:val="20"/>
          <w:szCs w:val="20"/>
          <w:highlight w:val="yellow"/>
          <w:lang w:val="en-US"/>
          <w:rPrChange w:id="304" w:author="777" w:date="2024-05-19T22:35:00Z">
            <w:rPr>
              <w:sz w:val="20"/>
              <w:szCs w:val="20"/>
              <w:lang w:val="en-US"/>
            </w:rPr>
          </w:rPrChange>
        </w:rPr>
        <w:t>4Ch</w:t>
      </w:r>
      <w:r w:rsidRPr="00CD3A04">
        <w:rPr>
          <w:rFonts w:ascii="Monospac821 BT" w:hAnsi="Monospac821 BT"/>
          <w:sz w:val="20"/>
          <w:szCs w:val="20"/>
          <w:lang w:val="en-US"/>
          <w:rPrChange w:id="305" w:author="777" w:date="2024-05-19T22:14:00Z">
            <w:rPr>
              <w:sz w:val="20"/>
              <w:szCs w:val="20"/>
              <w:lang w:val="en-US"/>
            </w:rPr>
          </w:rPrChange>
        </w:rPr>
        <w:t>]</w:t>
      </w:r>
      <w:ins w:id="306" w:author="777" w:date="2024-05-19T22:18:00Z">
        <w:r w:rsidR="001E5ECC">
          <w:rPr>
            <w:rFonts w:ascii="Monospac821 BT" w:hAnsi="Monospac821 BT"/>
            <w:sz w:val="20"/>
            <w:szCs w:val="20"/>
            <w:lang w:val="en-US"/>
          </w:rPr>
          <w:t xml:space="preserve"> </w:t>
        </w:r>
      </w:ins>
      <w:ins w:id="307" w:author="777" w:date="2024-05-19T22:19:00Z">
        <w:r w:rsidR="001E5ECC" w:rsidRPr="001E5ECC">
          <w:rPr>
            <w:rFonts w:ascii="Monospac821 BT" w:hAnsi="Monospac821 BT"/>
            <w:color w:val="00CC00"/>
            <w:sz w:val="20"/>
            <w:szCs w:val="20"/>
            <w:lang w:val="en-US"/>
            <w:rPrChange w:id="308" w:author="777" w:date="2024-05-19T22:19:00Z">
              <w:rPr>
                <w:rFonts w:ascii="Monospac821 BT" w:hAnsi="Monospac821 BT"/>
                <w:sz w:val="20"/>
                <w:szCs w:val="20"/>
                <w:lang w:val="en-US"/>
              </w:rPr>
            </w:rPrChange>
          </w:rPr>
          <w:t>//</w:t>
        </w:r>
      </w:ins>
      <w:ins w:id="309" w:author="777" w:date="2024-05-19T22:32:00Z">
        <w:r w:rsidR="00A832F4">
          <w:rPr>
            <w:rFonts w:ascii="Monospac821 BT" w:hAnsi="Monospac821 BT"/>
            <w:color w:val="00CC00"/>
            <w:sz w:val="20"/>
            <w:szCs w:val="20"/>
            <w:lang w:val="en-US"/>
          </w:rPr>
          <w:t xml:space="preserve">76 </w:t>
        </w:r>
      </w:ins>
      <w:ins w:id="310" w:author="777" w:date="2024-05-19T22:38:00Z">
        <w:r w:rsidR="00A832F4">
          <w:rPr>
            <w:rFonts w:cs="Calibri"/>
            <w:color w:val="00CC00"/>
            <w:sz w:val="20"/>
            <w:szCs w:val="20"/>
          </w:rPr>
          <w:t>вычесть</w:t>
        </w:r>
      </w:ins>
      <w:ins w:id="311" w:author="777" w:date="2024-05-19T22:19:00Z">
        <w:r w:rsidR="001E5ECC" w:rsidRPr="00A832F4">
          <w:rPr>
            <w:rFonts w:ascii="Monospac821 BT" w:hAnsi="Monospac821 BT"/>
            <w:color w:val="00CC00"/>
            <w:sz w:val="20"/>
            <w:szCs w:val="20"/>
            <w:lang w:val="en-US"/>
            <w:rPrChange w:id="312" w:author="777" w:date="2024-05-19T22:33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 </w:t>
        </w:r>
        <w:r w:rsidR="001E5ECC" w:rsidRPr="00A832F4">
          <w:rPr>
            <w:rFonts w:cs="Calibri"/>
            <w:color w:val="00CC00"/>
            <w:sz w:val="20"/>
            <w:szCs w:val="20"/>
            <w:rPrChange w:id="313" w:author="777" w:date="2024-05-19T22:33:00Z">
              <w:rPr>
                <w:rFonts w:asciiTheme="minorHAnsi" w:hAnsiTheme="minorHAnsi"/>
                <w:sz w:val="20"/>
                <w:szCs w:val="20"/>
              </w:rPr>
            </w:rPrChange>
          </w:rPr>
          <w:t>счётчик</w:t>
        </w:r>
      </w:ins>
      <w:ins w:id="314" w:author="777" w:date="2024-05-19T22:32:00Z">
        <w:r w:rsidR="00A832F4">
          <w:rPr>
            <w:rFonts w:asciiTheme="minorHAnsi" w:hAnsiTheme="minorHAnsi"/>
            <w:color w:val="00CC00"/>
            <w:sz w:val="20"/>
            <w:szCs w:val="20"/>
            <w:lang w:val="en-US"/>
          </w:rPr>
          <w:t xml:space="preserve"> </w:t>
        </w:r>
      </w:ins>
    </w:p>
    <w:p w:rsidR="00CD3A04" w:rsidRPr="00060119" w:rsidRDefault="00CD3A04" w:rsidP="00CD3A04">
      <w:pPr>
        <w:rPr>
          <w:rFonts w:asciiTheme="minorHAnsi" w:hAnsiTheme="minorHAnsi"/>
          <w:sz w:val="20"/>
          <w:szCs w:val="20"/>
          <w:rPrChange w:id="315" w:author="777" w:date="2024-05-19T22:40:00Z">
            <w:rPr>
              <w:sz w:val="20"/>
              <w:szCs w:val="20"/>
              <w:lang w:val="en-US"/>
            </w:rPr>
          </w:rPrChange>
        </w:rPr>
      </w:pPr>
      <w:r w:rsidRPr="00060119">
        <w:rPr>
          <w:rFonts w:ascii="Monospac821 BT" w:hAnsi="Monospac821 BT"/>
          <w:sz w:val="20"/>
          <w:szCs w:val="20"/>
          <w:rPrChange w:id="316" w:author="777" w:date="2024-05-19T22:40:00Z">
            <w:rPr>
              <w:sz w:val="20"/>
              <w:szCs w:val="20"/>
              <w:lang w:val="en-US"/>
            </w:rPr>
          </w:rPrChange>
        </w:rPr>
        <w:t>.</w:t>
      </w:r>
      <w:r w:rsidRPr="00CD3A04">
        <w:rPr>
          <w:rFonts w:ascii="Monospac821 BT" w:hAnsi="Monospac821 BT"/>
          <w:sz w:val="20"/>
          <w:szCs w:val="20"/>
          <w:lang w:val="en-US"/>
          <w:rPrChange w:id="317" w:author="777" w:date="2024-05-19T22:14:00Z">
            <w:rPr>
              <w:sz w:val="20"/>
              <w:szCs w:val="20"/>
              <w:lang w:val="en-US"/>
            </w:rPr>
          </w:rPrChange>
        </w:rPr>
        <w:t>text</w:t>
      </w:r>
      <w:r w:rsidRPr="00060119">
        <w:rPr>
          <w:rFonts w:ascii="Monospac821 BT" w:hAnsi="Monospac821 BT"/>
          <w:sz w:val="20"/>
          <w:szCs w:val="20"/>
          <w:rPrChange w:id="318" w:author="777" w:date="2024-05-19T22:40:00Z">
            <w:rPr>
              <w:sz w:val="20"/>
              <w:szCs w:val="20"/>
              <w:lang w:val="en-US"/>
            </w:rPr>
          </w:rPrChange>
        </w:rPr>
        <w:t>:004014</w:t>
      </w:r>
      <w:r w:rsidRPr="00CD3A04">
        <w:rPr>
          <w:rFonts w:ascii="Monospac821 BT" w:hAnsi="Monospac821 BT"/>
          <w:sz w:val="20"/>
          <w:szCs w:val="20"/>
          <w:lang w:val="en-US"/>
          <w:rPrChange w:id="319" w:author="777" w:date="2024-05-19T22:14:00Z">
            <w:rPr>
              <w:sz w:val="20"/>
              <w:szCs w:val="20"/>
              <w:lang w:val="en-US"/>
            </w:rPr>
          </w:rPrChange>
        </w:rPr>
        <w:t>BD</w:t>
      </w:r>
      <w:r w:rsidRPr="00060119">
        <w:rPr>
          <w:rFonts w:ascii="Monospac821 BT" w:hAnsi="Monospac821 BT"/>
          <w:sz w:val="20"/>
          <w:szCs w:val="20"/>
          <w:rPrChange w:id="320" w:author="777" w:date="2024-05-19T22:40:00Z">
            <w:rPr>
              <w:sz w:val="20"/>
              <w:szCs w:val="20"/>
              <w:lang w:val="en-US"/>
            </w:rPr>
          </w:rPrChange>
        </w:rPr>
        <w:t xml:space="preserve">            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321" w:author="777" w:date="2024-05-19T22:14:00Z">
            <w:rPr>
              <w:sz w:val="20"/>
              <w:szCs w:val="20"/>
              <w:lang w:val="en-US"/>
            </w:rPr>
          </w:rPrChange>
        </w:rPr>
        <w:t>mov</w:t>
      </w:r>
      <w:proofErr w:type="spellEnd"/>
      <w:r w:rsidRPr="00060119">
        <w:rPr>
          <w:rFonts w:ascii="Monospac821 BT" w:hAnsi="Monospac821 BT"/>
          <w:sz w:val="20"/>
          <w:szCs w:val="20"/>
          <w:rPrChange w:id="322" w:author="777" w:date="2024-05-19T22:40:00Z">
            <w:rPr>
              <w:sz w:val="20"/>
              <w:szCs w:val="20"/>
              <w:lang w:val="en-US"/>
            </w:rPr>
          </w:rPrChange>
        </w:rPr>
        <w:t xml:space="preserve">     [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323" w:author="777" w:date="2024-05-19T22:14:00Z">
            <w:rPr>
              <w:sz w:val="20"/>
              <w:szCs w:val="20"/>
              <w:lang w:val="en-US"/>
            </w:rPr>
          </w:rPrChange>
        </w:rPr>
        <w:t>esp</w:t>
      </w:r>
      <w:proofErr w:type="spellEnd"/>
      <w:r w:rsidRPr="00060119">
        <w:rPr>
          <w:rFonts w:ascii="Monospac821 BT" w:hAnsi="Monospac821 BT"/>
          <w:sz w:val="20"/>
          <w:szCs w:val="20"/>
          <w:rPrChange w:id="324" w:author="777" w:date="2024-05-19T22:40:00Z">
            <w:rPr>
              <w:sz w:val="20"/>
              <w:szCs w:val="20"/>
              <w:lang w:val="en-US"/>
            </w:rPr>
          </w:rPrChange>
        </w:rPr>
        <w:t>+44</w:t>
      </w:r>
      <w:r w:rsidRPr="00CD3A04">
        <w:rPr>
          <w:rFonts w:ascii="Monospac821 BT" w:hAnsi="Monospac821 BT"/>
          <w:sz w:val="20"/>
          <w:szCs w:val="20"/>
          <w:lang w:val="en-US"/>
          <w:rPrChange w:id="325" w:author="777" w:date="2024-05-19T22:14:00Z">
            <w:rPr>
              <w:sz w:val="20"/>
              <w:szCs w:val="20"/>
              <w:lang w:val="en-US"/>
            </w:rPr>
          </w:rPrChange>
        </w:rPr>
        <w:t>h</w:t>
      </w:r>
      <w:r w:rsidRPr="00060119">
        <w:rPr>
          <w:rFonts w:ascii="Monospac821 BT" w:hAnsi="Monospac821 BT"/>
          <w:sz w:val="20"/>
          <w:szCs w:val="20"/>
          <w:rPrChange w:id="326" w:author="777" w:date="2024-05-19T22:40:00Z">
            <w:rPr>
              <w:sz w:val="20"/>
              <w:szCs w:val="20"/>
              <w:lang w:val="en-US"/>
            </w:rPr>
          </w:rPrChange>
        </w:rPr>
        <w:t xml:space="preserve">],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327" w:author="777" w:date="2024-05-19T22:14:00Z">
            <w:rPr>
              <w:sz w:val="20"/>
              <w:szCs w:val="20"/>
              <w:lang w:val="en-US"/>
            </w:rPr>
          </w:rPrChange>
        </w:rPr>
        <w:t>eax</w:t>
      </w:r>
      <w:proofErr w:type="spellEnd"/>
      <w:ins w:id="328" w:author="777" w:date="2024-05-19T22:32:00Z">
        <w:r w:rsidR="00A832F4" w:rsidRPr="00060119">
          <w:rPr>
            <w:rFonts w:ascii="Monospac821 BT" w:hAnsi="Monospac821 BT"/>
            <w:sz w:val="20"/>
            <w:szCs w:val="20"/>
            <w:rPrChange w:id="329" w:author="777" w:date="2024-05-19T22:40:00Z">
              <w:rPr>
                <w:rFonts w:ascii="Monospac821 BT" w:hAnsi="Monospac821 BT"/>
                <w:sz w:val="20"/>
                <w:szCs w:val="20"/>
                <w:lang w:val="en-US"/>
              </w:rPr>
            </w:rPrChange>
          </w:rPr>
          <w:t xml:space="preserve"> </w:t>
        </w:r>
        <w:r w:rsidR="00A832F4" w:rsidRPr="00060119">
          <w:rPr>
            <w:rFonts w:ascii="Monospac821 BT" w:hAnsi="Monospac821 BT"/>
            <w:color w:val="00CC00"/>
            <w:sz w:val="20"/>
            <w:szCs w:val="20"/>
            <w:rPrChange w:id="330" w:author="777" w:date="2024-05-19T22:40:00Z">
              <w:rPr>
                <w:rFonts w:ascii="Monospac821 BT" w:hAnsi="Monospac821 BT"/>
                <w:sz w:val="20"/>
                <w:szCs w:val="20"/>
                <w:lang w:val="en-US"/>
              </w:rPr>
            </w:rPrChange>
          </w:rPr>
          <w:t>// 68</w:t>
        </w:r>
      </w:ins>
      <w:ins w:id="331" w:author="777" w:date="2024-05-19T22:40:00Z">
        <w:r w:rsidR="00060119">
          <w:rPr>
            <w:rFonts w:asciiTheme="minorHAnsi" w:hAnsiTheme="minorHAnsi"/>
            <w:color w:val="00CC00"/>
            <w:sz w:val="20"/>
            <w:szCs w:val="20"/>
          </w:rPr>
          <w:t xml:space="preserve"> сохранили оставшееся количество попыток</w:t>
        </w:r>
      </w:ins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332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333" w:author="777" w:date="2024-05-19T22:14:00Z">
            <w:rPr>
              <w:sz w:val="20"/>
              <w:szCs w:val="20"/>
              <w:lang w:val="en-US"/>
            </w:rPr>
          </w:rPrChange>
        </w:rPr>
        <w:t>.text:004014C1                 mov     eax, [esp+44h]</w:t>
      </w:r>
    </w:p>
    <w:p w:rsidR="00CD3A04" w:rsidRPr="00ED7866" w:rsidRDefault="00CD3A04" w:rsidP="00CD3A04">
      <w:pPr>
        <w:rPr>
          <w:rFonts w:asciiTheme="minorHAnsi" w:hAnsiTheme="minorHAnsi"/>
          <w:sz w:val="20"/>
          <w:szCs w:val="20"/>
          <w:rPrChange w:id="334" w:author="777" w:date="2024-05-19T23:04:00Z">
            <w:rPr>
              <w:sz w:val="20"/>
              <w:szCs w:val="20"/>
              <w:lang w:val="en-US"/>
            </w:rPr>
          </w:rPrChange>
        </w:rPr>
      </w:pPr>
      <w:r w:rsidRPr="00ED7866">
        <w:rPr>
          <w:rFonts w:ascii="Monospac821 BT" w:hAnsi="Monospac821 BT"/>
          <w:sz w:val="20"/>
          <w:szCs w:val="20"/>
          <w:rPrChange w:id="335" w:author="777" w:date="2024-05-19T23:04:00Z">
            <w:rPr>
              <w:sz w:val="20"/>
              <w:szCs w:val="20"/>
              <w:lang w:val="en-US"/>
            </w:rPr>
          </w:rPrChange>
        </w:rPr>
        <w:t>.</w:t>
      </w:r>
      <w:r w:rsidRPr="00CD3A04">
        <w:rPr>
          <w:rFonts w:ascii="Monospac821 BT" w:hAnsi="Monospac821 BT"/>
          <w:sz w:val="20"/>
          <w:szCs w:val="20"/>
          <w:lang w:val="en-US"/>
          <w:rPrChange w:id="336" w:author="777" w:date="2024-05-19T22:14:00Z">
            <w:rPr>
              <w:sz w:val="20"/>
              <w:szCs w:val="20"/>
              <w:lang w:val="en-US"/>
            </w:rPr>
          </w:rPrChange>
        </w:rPr>
        <w:t>text</w:t>
      </w:r>
      <w:r w:rsidRPr="00ED7866">
        <w:rPr>
          <w:rFonts w:ascii="Monospac821 BT" w:hAnsi="Monospac821 BT"/>
          <w:sz w:val="20"/>
          <w:szCs w:val="20"/>
          <w:rPrChange w:id="337" w:author="777" w:date="2024-05-19T23:04:00Z">
            <w:rPr>
              <w:sz w:val="20"/>
              <w:szCs w:val="20"/>
              <w:lang w:val="en-US"/>
            </w:rPr>
          </w:rPrChange>
        </w:rPr>
        <w:t>:004014</w:t>
      </w:r>
      <w:r w:rsidRPr="00CD3A04">
        <w:rPr>
          <w:rFonts w:ascii="Monospac821 BT" w:hAnsi="Monospac821 BT"/>
          <w:sz w:val="20"/>
          <w:szCs w:val="20"/>
          <w:lang w:val="en-US"/>
          <w:rPrChange w:id="338" w:author="777" w:date="2024-05-19T22:14:00Z">
            <w:rPr>
              <w:sz w:val="20"/>
              <w:szCs w:val="20"/>
              <w:lang w:val="en-US"/>
            </w:rPr>
          </w:rPrChange>
        </w:rPr>
        <w:t>C</w:t>
      </w:r>
      <w:r w:rsidRPr="00ED7866">
        <w:rPr>
          <w:rFonts w:ascii="Monospac821 BT" w:hAnsi="Monospac821 BT"/>
          <w:sz w:val="20"/>
          <w:szCs w:val="20"/>
          <w:rPrChange w:id="339" w:author="777" w:date="2024-05-19T23:04:00Z">
            <w:rPr>
              <w:sz w:val="20"/>
              <w:szCs w:val="20"/>
              <w:lang w:val="en-US"/>
            </w:rPr>
          </w:rPrChange>
        </w:rPr>
        <w:t xml:space="preserve">5            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340" w:author="777" w:date="2024-05-19T22:14:00Z">
            <w:rPr>
              <w:sz w:val="20"/>
              <w:szCs w:val="20"/>
              <w:lang w:val="en-US"/>
            </w:rPr>
          </w:rPrChange>
        </w:rPr>
        <w:t>mov</w:t>
      </w:r>
      <w:proofErr w:type="spellEnd"/>
      <w:r w:rsidRPr="00ED7866">
        <w:rPr>
          <w:rFonts w:ascii="Monospac821 BT" w:hAnsi="Monospac821 BT"/>
          <w:sz w:val="20"/>
          <w:szCs w:val="20"/>
          <w:rPrChange w:id="341" w:author="777" w:date="2024-05-19T23:04:00Z">
            <w:rPr>
              <w:sz w:val="20"/>
              <w:szCs w:val="20"/>
              <w:lang w:val="en-US"/>
            </w:rPr>
          </w:rPrChange>
        </w:rPr>
        <w:t xml:space="preserve">     [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342" w:author="777" w:date="2024-05-19T22:14:00Z">
            <w:rPr>
              <w:sz w:val="20"/>
              <w:szCs w:val="20"/>
              <w:lang w:val="en-US"/>
            </w:rPr>
          </w:rPrChange>
        </w:rPr>
        <w:t>esp</w:t>
      </w:r>
      <w:proofErr w:type="spellEnd"/>
      <w:r w:rsidRPr="00ED7866">
        <w:rPr>
          <w:rFonts w:ascii="Monospac821 BT" w:hAnsi="Monospac821 BT"/>
          <w:sz w:val="20"/>
          <w:szCs w:val="20"/>
          <w:rPrChange w:id="343" w:author="777" w:date="2024-05-19T23:04:00Z">
            <w:rPr>
              <w:sz w:val="20"/>
              <w:szCs w:val="20"/>
              <w:lang w:val="en-US"/>
            </w:rPr>
          </w:rPrChange>
        </w:rPr>
        <w:t xml:space="preserve">+4],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344" w:author="777" w:date="2024-05-19T22:14:00Z">
            <w:rPr>
              <w:sz w:val="20"/>
              <w:szCs w:val="20"/>
              <w:lang w:val="en-US"/>
            </w:rPr>
          </w:rPrChange>
        </w:rPr>
        <w:t>eax</w:t>
      </w:r>
      <w:proofErr w:type="spellEnd"/>
      <w:ins w:id="345" w:author="777" w:date="2024-05-19T22:42:00Z">
        <w:r w:rsidR="00060119" w:rsidRPr="00ED7866">
          <w:rPr>
            <w:rFonts w:asciiTheme="minorHAnsi" w:hAnsiTheme="minorHAnsi"/>
            <w:sz w:val="20"/>
            <w:szCs w:val="20"/>
          </w:rPr>
          <w:t xml:space="preserve"> </w:t>
        </w:r>
        <w:r w:rsidR="00ED7866" w:rsidRPr="00ED7866">
          <w:rPr>
            <w:rFonts w:ascii="Monospac821 BT" w:hAnsi="Monospac821 BT"/>
            <w:color w:val="00CC00"/>
            <w:sz w:val="20"/>
            <w:szCs w:val="20"/>
            <w:rPrChange w:id="346" w:author="777" w:date="2024-05-19T23:04:00Z">
              <w:rPr>
                <w:rFonts w:ascii="Monospac821 BT" w:hAnsi="Monospac821 BT"/>
                <w:color w:val="00CC00"/>
                <w:sz w:val="20"/>
                <w:szCs w:val="20"/>
                <w:lang w:val="en-US"/>
              </w:rPr>
            </w:rPrChange>
          </w:rPr>
          <w:t xml:space="preserve">// </w:t>
        </w:r>
        <w:proofErr w:type="spellStart"/>
        <w:r w:rsidR="00ED7866" w:rsidRPr="00ED7866">
          <w:rPr>
            <w:rFonts w:ascii="Monospac821 BT" w:hAnsi="Monospac821 BT" w:hint="eastAsia"/>
            <w:color w:val="00CC00"/>
            <w:sz w:val="20"/>
            <w:szCs w:val="20"/>
            <w:rPrChange w:id="347" w:author="777" w:date="2024-05-19T23:04:00Z">
              <w:rPr>
                <w:rFonts w:ascii="Monospac821 BT" w:hAnsi="Monospac821 BT" w:hint="eastAsia"/>
                <w:color w:val="00CC00"/>
                <w:sz w:val="20"/>
                <w:szCs w:val="20"/>
                <w:lang w:val="en-US"/>
              </w:rPr>
            </w:rPrChange>
          </w:rPr>
          <w:t>аргумент</w:t>
        </w:r>
        <w:proofErr w:type="spellEnd"/>
        <w:r w:rsidR="00ED7866" w:rsidRPr="00ED7866">
          <w:rPr>
            <w:rFonts w:ascii="Monospac821 BT" w:hAnsi="Monospac821 BT"/>
            <w:color w:val="00CC00"/>
            <w:sz w:val="20"/>
            <w:szCs w:val="20"/>
            <w:rPrChange w:id="348" w:author="777" w:date="2024-05-19T23:04:00Z">
              <w:rPr>
                <w:rFonts w:ascii="Monospac821 BT" w:hAnsi="Monospac821 BT"/>
                <w:color w:val="00CC00"/>
                <w:sz w:val="20"/>
                <w:szCs w:val="20"/>
                <w:lang w:val="en-US"/>
              </w:rPr>
            </w:rPrChange>
          </w:rPr>
          <w:t xml:space="preserve"> </w:t>
        </w:r>
        <w:proofErr w:type="spellStart"/>
        <w:r w:rsidR="00ED7866" w:rsidRPr="00ED7866">
          <w:rPr>
            <w:rFonts w:ascii="Monospac821 BT" w:hAnsi="Monospac821 BT" w:hint="eastAsia"/>
            <w:color w:val="00CC00"/>
            <w:sz w:val="20"/>
            <w:szCs w:val="20"/>
            <w:rPrChange w:id="349" w:author="777" w:date="2024-05-19T23:04:00Z">
              <w:rPr>
                <w:rFonts w:ascii="Monospac821 BT" w:hAnsi="Monospac821 BT" w:hint="eastAsia"/>
                <w:color w:val="00CC00"/>
                <w:sz w:val="20"/>
                <w:szCs w:val="20"/>
                <w:lang w:val="en-US"/>
              </w:rPr>
            </w:rPrChange>
          </w:rPr>
          <w:t>для</w:t>
        </w:r>
        <w:proofErr w:type="spellEnd"/>
        <w:r w:rsidR="00ED7866" w:rsidRPr="00ED7866">
          <w:rPr>
            <w:rFonts w:ascii="Monospac821 BT" w:hAnsi="Monospac821 BT"/>
            <w:color w:val="00CC00"/>
            <w:sz w:val="20"/>
            <w:szCs w:val="20"/>
            <w:rPrChange w:id="350" w:author="777" w:date="2024-05-19T23:04:00Z">
              <w:rPr>
                <w:rFonts w:ascii="Monospac821 BT" w:hAnsi="Monospac821 BT"/>
                <w:color w:val="00CC00"/>
                <w:sz w:val="20"/>
                <w:szCs w:val="20"/>
                <w:lang w:val="en-US"/>
              </w:rPr>
            </w:rPrChange>
          </w:rPr>
          <w:t xml:space="preserve"> %</w:t>
        </w:r>
      </w:ins>
      <w:ins w:id="351" w:author="777" w:date="2024-05-19T23:04:00Z">
        <w:r w:rsidR="00ED7866">
          <w:rPr>
            <w:rFonts w:ascii="Monospac821 BT" w:hAnsi="Monospac821 BT"/>
            <w:color w:val="00CC00"/>
            <w:sz w:val="20"/>
            <w:szCs w:val="20"/>
            <w:lang w:val="en-US"/>
          </w:rPr>
          <w:t>s</w:t>
        </w:r>
        <w:r w:rsidR="00ED7866" w:rsidRPr="00ED7866">
          <w:rPr>
            <w:rFonts w:ascii="Monospac821 BT" w:hAnsi="Monospac821 BT"/>
            <w:color w:val="00CC00"/>
            <w:sz w:val="20"/>
            <w:szCs w:val="20"/>
            <w:rPrChange w:id="352" w:author="777" w:date="2024-05-19T23:04:00Z">
              <w:rPr>
                <w:rFonts w:ascii="Monospac821 BT" w:hAnsi="Monospac821 BT"/>
                <w:color w:val="00CC00"/>
                <w:sz w:val="20"/>
                <w:szCs w:val="20"/>
                <w:lang w:val="en-US"/>
              </w:rPr>
            </w:rPrChange>
          </w:rPr>
          <w:t xml:space="preserve"> (</w:t>
        </w:r>
      </w:ins>
      <w:ins w:id="353" w:author="777" w:date="2024-05-19T22:43:00Z">
        <w:r w:rsidR="00060119" w:rsidRPr="00060119">
          <w:rPr>
            <w:rFonts w:cs="Calibri"/>
            <w:color w:val="00CC00"/>
            <w:sz w:val="20"/>
            <w:szCs w:val="20"/>
            <w:rPrChange w:id="354" w:author="777" w:date="2024-05-19T22:44:00Z">
              <w:rPr>
                <w:rFonts w:asciiTheme="minorHAnsi" w:hAnsiTheme="minorHAnsi"/>
                <w:sz w:val="20"/>
                <w:szCs w:val="20"/>
              </w:rPr>
            </w:rPrChange>
          </w:rPr>
          <w:t>сразу</w:t>
        </w:r>
        <w:r w:rsidR="00060119" w:rsidRPr="00ED7866">
          <w:rPr>
            <w:rFonts w:ascii="Monospac821 BT" w:hAnsi="Monospac821 BT"/>
            <w:color w:val="00CC00"/>
            <w:sz w:val="20"/>
            <w:szCs w:val="20"/>
            <w:rPrChange w:id="355" w:author="777" w:date="2024-05-19T23:04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 </w:t>
        </w:r>
        <w:r w:rsidR="00060119" w:rsidRPr="00060119">
          <w:rPr>
            <w:rFonts w:cs="Calibri"/>
            <w:color w:val="00CC00"/>
            <w:sz w:val="20"/>
            <w:szCs w:val="20"/>
            <w:rPrChange w:id="356" w:author="777" w:date="2024-05-19T22:44:00Z">
              <w:rPr>
                <w:rFonts w:asciiTheme="minorHAnsi" w:hAnsiTheme="minorHAnsi"/>
                <w:sz w:val="20"/>
                <w:szCs w:val="20"/>
              </w:rPr>
            </w:rPrChange>
          </w:rPr>
          <w:t>нельзя</w:t>
        </w:r>
        <w:r w:rsidR="00060119" w:rsidRPr="00ED7866">
          <w:rPr>
            <w:rFonts w:ascii="Monospac821 BT" w:hAnsi="Monospac821 BT"/>
            <w:color w:val="00CC00"/>
            <w:sz w:val="20"/>
            <w:szCs w:val="20"/>
            <w:rPrChange w:id="357" w:author="777" w:date="2024-05-19T23:04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 </w:t>
        </w:r>
        <w:r w:rsidR="00060119" w:rsidRPr="00060119">
          <w:rPr>
            <w:rFonts w:cs="Calibri"/>
            <w:color w:val="00CC00"/>
            <w:sz w:val="20"/>
            <w:szCs w:val="20"/>
            <w:rPrChange w:id="358" w:author="777" w:date="2024-05-19T22:44:00Z">
              <w:rPr>
                <w:rFonts w:asciiTheme="minorHAnsi" w:hAnsiTheme="minorHAnsi"/>
                <w:sz w:val="20"/>
                <w:szCs w:val="20"/>
              </w:rPr>
            </w:rPrChange>
          </w:rPr>
          <w:t>из</w:t>
        </w:r>
        <w:r w:rsidR="00060119" w:rsidRPr="00ED7866">
          <w:rPr>
            <w:rFonts w:ascii="Monospac821 BT" w:hAnsi="Monospac821 BT"/>
            <w:color w:val="00CC00"/>
            <w:sz w:val="20"/>
            <w:szCs w:val="20"/>
            <w:rPrChange w:id="359" w:author="777" w:date="2024-05-19T23:04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 </w:t>
        </w:r>
      </w:ins>
      <w:ins w:id="360" w:author="777" w:date="2024-05-19T22:44:00Z">
        <w:r w:rsidR="00060119" w:rsidRPr="00ED7866">
          <w:rPr>
            <w:rFonts w:ascii="Monospac821 BT" w:hAnsi="Monospac821 BT"/>
            <w:color w:val="00CC00"/>
            <w:sz w:val="20"/>
            <w:szCs w:val="20"/>
            <w:rPrChange w:id="361" w:author="777" w:date="2024-05-19T23:04:00Z">
              <w:rPr>
                <w:rFonts w:ascii="Monospac821 BT" w:hAnsi="Monospac821 BT"/>
                <w:sz w:val="20"/>
                <w:szCs w:val="20"/>
                <w:lang w:val="en-US"/>
              </w:rPr>
            </w:rPrChange>
          </w:rPr>
          <w:t>[</w:t>
        </w:r>
        <w:proofErr w:type="spellStart"/>
        <w:r w:rsidR="00060119" w:rsidRPr="00060119">
          <w:rPr>
            <w:rFonts w:ascii="Monospac821 BT" w:hAnsi="Monospac821 BT"/>
            <w:color w:val="00CC00"/>
            <w:sz w:val="20"/>
            <w:szCs w:val="20"/>
            <w:lang w:val="en-US"/>
            <w:rPrChange w:id="362" w:author="777" w:date="2024-05-19T22:44:00Z">
              <w:rPr>
                <w:rFonts w:ascii="Monospac821 BT" w:hAnsi="Monospac821 BT"/>
                <w:sz w:val="20"/>
                <w:szCs w:val="20"/>
                <w:lang w:val="en-US"/>
              </w:rPr>
            </w:rPrChange>
          </w:rPr>
          <w:t>esp</w:t>
        </w:r>
        <w:proofErr w:type="spellEnd"/>
        <w:r w:rsidR="00060119" w:rsidRPr="00ED7866">
          <w:rPr>
            <w:rFonts w:ascii="Monospac821 BT" w:hAnsi="Monospac821 BT"/>
            <w:color w:val="00CC00"/>
            <w:sz w:val="20"/>
            <w:szCs w:val="20"/>
            <w:rPrChange w:id="363" w:author="777" w:date="2024-05-19T23:04:00Z">
              <w:rPr>
                <w:rFonts w:ascii="Monospac821 BT" w:hAnsi="Monospac821 BT"/>
                <w:sz w:val="20"/>
                <w:szCs w:val="20"/>
                <w:lang w:val="en-US"/>
              </w:rPr>
            </w:rPrChange>
          </w:rPr>
          <w:t>+44</w:t>
        </w:r>
        <w:r w:rsidR="00060119" w:rsidRPr="00060119">
          <w:rPr>
            <w:rFonts w:ascii="Monospac821 BT" w:hAnsi="Monospac821 BT"/>
            <w:color w:val="00CC00"/>
            <w:sz w:val="20"/>
            <w:szCs w:val="20"/>
            <w:lang w:val="en-US"/>
            <w:rPrChange w:id="364" w:author="777" w:date="2024-05-19T22:44:00Z">
              <w:rPr>
                <w:rFonts w:ascii="Monospac821 BT" w:hAnsi="Monospac821 BT"/>
                <w:sz w:val="20"/>
                <w:szCs w:val="20"/>
                <w:lang w:val="en-US"/>
              </w:rPr>
            </w:rPrChange>
          </w:rPr>
          <w:t>h</w:t>
        </w:r>
        <w:r w:rsidR="00060119" w:rsidRPr="00ED7866">
          <w:rPr>
            <w:rFonts w:ascii="Monospac821 BT" w:hAnsi="Monospac821 BT"/>
            <w:color w:val="00CC00"/>
            <w:sz w:val="20"/>
            <w:szCs w:val="20"/>
            <w:rPrChange w:id="365" w:author="777" w:date="2024-05-19T23:04:00Z">
              <w:rPr>
                <w:rFonts w:ascii="Monospac821 BT" w:hAnsi="Monospac821 BT"/>
                <w:sz w:val="20"/>
                <w:szCs w:val="20"/>
                <w:lang w:val="en-US"/>
              </w:rPr>
            </w:rPrChange>
          </w:rPr>
          <w:t>]</w:t>
        </w:r>
      </w:ins>
      <w:ins w:id="366" w:author="777" w:date="2024-05-19T23:04:00Z">
        <w:r w:rsidR="00ED7866" w:rsidRPr="00ED7866">
          <w:rPr>
            <w:rFonts w:ascii="Monospac821 BT" w:hAnsi="Monospac821 BT"/>
            <w:color w:val="00CC00"/>
            <w:sz w:val="20"/>
            <w:szCs w:val="20"/>
            <w:rPrChange w:id="367" w:author="777" w:date="2024-05-19T23:04:00Z">
              <w:rPr>
                <w:rFonts w:ascii="Monospac821 BT" w:hAnsi="Monospac821 BT"/>
                <w:color w:val="00CC00"/>
                <w:sz w:val="20"/>
                <w:szCs w:val="20"/>
                <w:lang w:val="en-US"/>
              </w:rPr>
            </w:rPrChange>
          </w:rPr>
          <w:t>)</w:t>
        </w:r>
      </w:ins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368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369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.text:004014C9            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370" w:author="777" w:date="2024-05-19T22:14:00Z">
            <w:rPr>
              <w:sz w:val="20"/>
              <w:szCs w:val="20"/>
              <w:lang w:val="en-US"/>
            </w:rPr>
          </w:rPrChange>
        </w:rPr>
        <w:t>mov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371" w:author="777" w:date="2024-05-19T22:14:00Z">
            <w:rPr>
              <w:sz w:val="20"/>
              <w:szCs w:val="20"/>
              <w:lang w:val="en-US"/>
            </w:rPr>
          </w:rPrChange>
        </w:rPr>
        <w:t xml:space="preserve">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372" w:author="777" w:date="2024-05-19T22:14:00Z">
            <w:rPr>
              <w:sz w:val="20"/>
              <w:szCs w:val="20"/>
              <w:lang w:val="en-US"/>
            </w:rPr>
          </w:rPrChange>
        </w:rPr>
        <w:t>dword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373" w:author="777" w:date="2024-05-19T22:14:00Z">
            <w:rPr>
              <w:sz w:val="20"/>
              <w:szCs w:val="20"/>
              <w:lang w:val="en-US"/>
            </w:rPr>
          </w:rPrChange>
        </w:rPr>
        <w:t xml:space="preserve">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374" w:author="777" w:date="2024-05-19T22:14:00Z">
            <w:rPr>
              <w:sz w:val="20"/>
              <w:szCs w:val="20"/>
              <w:lang w:val="en-US"/>
            </w:rPr>
          </w:rPrChange>
        </w:rPr>
        <w:t>ptr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375" w:author="777" w:date="2024-05-19T22:14:00Z">
            <w:rPr>
              <w:sz w:val="20"/>
              <w:szCs w:val="20"/>
              <w:lang w:val="en-US"/>
            </w:rPr>
          </w:rPrChange>
        </w:rPr>
        <w:t xml:space="preserve"> [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376" w:author="777" w:date="2024-05-19T22:14:00Z">
            <w:rPr>
              <w:sz w:val="20"/>
              <w:szCs w:val="20"/>
              <w:lang w:val="en-US"/>
            </w:rPr>
          </w:rPrChange>
        </w:rPr>
        <w:t>esp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377" w:author="777" w:date="2024-05-19T22:14:00Z">
            <w:rPr>
              <w:sz w:val="20"/>
              <w:szCs w:val="20"/>
              <w:lang w:val="en-US"/>
            </w:rPr>
          </w:rPrChange>
        </w:rPr>
        <w:t xml:space="preserve">], offset aYouGotDLeft ; </w:t>
      </w:r>
      <w:r w:rsidRPr="00CD3A04">
        <w:rPr>
          <w:rFonts w:ascii="Monospac821 BT" w:hAnsi="Monospac821 BT"/>
          <w:color w:val="C45911" w:themeColor="accent2" w:themeShade="BF"/>
          <w:sz w:val="20"/>
          <w:szCs w:val="20"/>
          <w:lang w:val="en-US"/>
          <w:rPrChange w:id="378" w:author="777" w:date="2024-05-19T22:18:00Z">
            <w:rPr>
              <w:sz w:val="20"/>
              <w:szCs w:val="20"/>
              <w:lang w:val="en-US"/>
            </w:rPr>
          </w:rPrChange>
        </w:rPr>
        <w:t>"you got %d left\n"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379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380" w:author="777" w:date="2024-05-19T22:14:00Z">
            <w:rPr>
              <w:sz w:val="20"/>
              <w:szCs w:val="20"/>
              <w:lang w:val="en-US"/>
            </w:rPr>
          </w:rPrChange>
        </w:rPr>
        <w:t>.text:004014D0                 call    _printf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381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382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.text:004014D5                 </w:t>
      </w:r>
      <w:r w:rsidRPr="001E5ECC">
        <w:rPr>
          <w:rFonts w:ascii="Monospac821 BT" w:hAnsi="Monospac821 BT"/>
          <w:sz w:val="20"/>
          <w:szCs w:val="20"/>
          <w:highlight w:val="yellow"/>
          <w:lang w:val="en-US"/>
          <w:rPrChange w:id="383" w:author="777" w:date="2024-05-19T22:19:00Z">
            <w:rPr>
              <w:sz w:val="20"/>
              <w:szCs w:val="20"/>
              <w:lang w:val="en-US"/>
            </w:rPr>
          </w:rPrChange>
        </w:rPr>
        <w:t>cmp     dword ptr [esp+44h], 0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384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385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.text:004014DA                 </w:t>
      </w:r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386" w:author="777" w:date="2024-05-19T22:18:00Z">
            <w:rPr>
              <w:sz w:val="20"/>
              <w:szCs w:val="20"/>
              <w:lang w:val="en-US"/>
            </w:rPr>
          </w:rPrChange>
        </w:rPr>
        <w:t>jnz     short add_counter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387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388" w:author="777" w:date="2024-05-19T22:14:00Z">
            <w:rPr>
              <w:sz w:val="20"/>
              <w:szCs w:val="20"/>
              <w:lang w:val="en-US"/>
            </w:rPr>
          </w:rPrChange>
        </w:rPr>
        <w:lastRenderedPageBreak/>
        <w:t xml:space="preserve">.text:004014DC                 mov     dword ptr [esp], offset aYouAreOutOfGue ; </w:t>
      </w:r>
      <w:r w:rsidRPr="00CD3A04">
        <w:rPr>
          <w:rFonts w:ascii="Monospac821 BT" w:hAnsi="Monospac821 BT"/>
          <w:color w:val="C45911" w:themeColor="accent2" w:themeShade="BF"/>
          <w:sz w:val="20"/>
          <w:szCs w:val="20"/>
          <w:lang w:val="en-US"/>
          <w:rPrChange w:id="389" w:author="777" w:date="2024-05-19T22:18:00Z">
            <w:rPr>
              <w:sz w:val="20"/>
              <w:szCs w:val="20"/>
              <w:lang w:val="en-US"/>
            </w:rPr>
          </w:rPrChange>
        </w:rPr>
        <w:t>"you are out of guesses"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390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391" w:author="777" w:date="2024-05-19T22:14:00Z">
            <w:rPr>
              <w:sz w:val="20"/>
              <w:szCs w:val="20"/>
              <w:lang w:val="en-US"/>
            </w:rPr>
          </w:rPrChange>
        </w:rPr>
        <w:t>.text:004014E3                 call    _printf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392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393" w:author="777" w:date="2024-05-19T22:14:00Z">
            <w:rPr>
              <w:sz w:val="20"/>
              <w:szCs w:val="20"/>
              <w:lang w:val="en-US"/>
            </w:rPr>
          </w:rPrChange>
        </w:rPr>
        <w:t>.text:004014E8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394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395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.text:004014E8 </w:t>
      </w:r>
      <w:r w:rsidRPr="00CD3A04">
        <w:rPr>
          <w:rFonts w:ascii="Monospac821 BT" w:hAnsi="Monospac821 BT"/>
          <w:sz w:val="20"/>
          <w:szCs w:val="20"/>
          <w:highlight w:val="green"/>
          <w:lang w:val="en-US"/>
          <w:rPrChange w:id="396" w:author="777" w:date="2024-05-19T22:16:00Z">
            <w:rPr>
              <w:sz w:val="20"/>
              <w:szCs w:val="20"/>
              <w:lang w:val="en-US"/>
            </w:rPr>
          </w:rPrChange>
        </w:rPr>
        <w:t>add_counter:</w:t>
      </w:r>
      <w:r w:rsidRPr="00CD3A04">
        <w:rPr>
          <w:rFonts w:ascii="Monospac821 BT" w:hAnsi="Monospac821 BT"/>
          <w:sz w:val="20"/>
          <w:szCs w:val="20"/>
          <w:lang w:val="en-US"/>
          <w:rPrChange w:id="397" w:author="777" w:date="2024-05-19T22:14:00Z">
            <w:rPr>
              <w:sz w:val="20"/>
              <w:szCs w:val="20"/>
              <w:lang w:val="en-US"/>
            </w:rPr>
          </w:rPrChange>
        </w:rPr>
        <w:t xml:space="preserve">                            ; CODE XREF: _main+CA</w:t>
      </w:r>
      <w:r w:rsidRPr="00CD3A04">
        <w:rPr>
          <w:rFonts w:ascii="Courier New" w:hAnsi="Courier New" w:cs="Courier New"/>
          <w:sz w:val="20"/>
          <w:szCs w:val="20"/>
          <w:lang w:val="en-US"/>
          <w:rPrChange w:id="398" w:author="777" w:date="2024-05-19T22:14:00Z">
            <w:rPr>
              <w:sz w:val="20"/>
              <w:szCs w:val="20"/>
              <w:lang w:val="en-US"/>
            </w:rPr>
          </w:rPrChange>
        </w:rPr>
        <w:t>↑</w:t>
      </w:r>
      <w:r w:rsidRPr="00CD3A04">
        <w:rPr>
          <w:rFonts w:ascii="Monospac821 BT" w:hAnsi="Monospac821 BT"/>
          <w:sz w:val="20"/>
          <w:szCs w:val="20"/>
          <w:lang w:val="en-US"/>
          <w:rPrChange w:id="399" w:author="777" w:date="2024-05-19T22:14:00Z">
            <w:rPr>
              <w:sz w:val="20"/>
              <w:szCs w:val="20"/>
              <w:lang w:val="en-US"/>
            </w:rPr>
          </w:rPrChange>
        </w:rPr>
        <w:t>j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400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401" w:author="777" w:date="2024-05-19T22:14:00Z">
            <w:rPr>
              <w:sz w:val="20"/>
              <w:szCs w:val="20"/>
              <w:lang w:val="en-US"/>
            </w:rPr>
          </w:rPrChange>
        </w:rPr>
        <w:t>.text:004014E8                 add     dword ptr [esp+</w:t>
      </w:r>
      <w:r w:rsidRPr="00A832F4">
        <w:rPr>
          <w:rFonts w:ascii="Monospac821 BT" w:hAnsi="Monospac821 BT"/>
          <w:sz w:val="20"/>
          <w:szCs w:val="20"/>
          <w:highlight w:val="yellow"/>
          <w:lang w:val="en-US"/>
          <w:rPrChange w:id="402" w:author="777" w:date="2024-05-19T22:35:00Z">
            <w:rPr>
              <w:sz w:val="20"/>
              <w:szCs w:val="20"/>
              <w:lang w:val="en-US"/>
            </w:rPr>
          </w:rPrChange>
        </w:rPr>
        <w:t>4Ch</w:t>
      </w:r>
      <w:r w:rsidRPr="00CD3A04">
        <w:rPr>
          <w:rFonts w:ascii="Monospac821 BT" w:hAnsi="Monospac821 BT"/>
          <w:sz w:val="20"/>
          <w:szCs w:val="20"/>
          <w:lang w:val="en-US"/>
          <w:rPrChange w:id="403" w:author="777" w:date="2024-05-19T22:14:00Z">
            <w:rPr>
              <w:sz w:val="20"/>
              <w:szCs w:val="20"/>
              <w:lang w:val="en-US"/>
            </w:rPr>
          </w:rPrChange>
        </w:rPr>
        <w:t>], 1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404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405" w:author="777" w:date="2024-05-19T22:14:00Z">
            <w:rPr>
              <w:sz w:val="20"/>
              <w:szCs w:val="20"/>
              <w:lang w:val="en-US"/>
            </w:rPr>
          </w:rPrChange>
        </w:rPr>
        <w:t>.text:004014ED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406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407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.text:004014ED </w:t>
      </w:r>
      <w:r w:rsidRPr="00CD3A04">
        <w:rPr>
          <w:rFonts w:ascii="Monospac821 BT" w:hAnsi="Monospac821 BT"/>
          <w:sz w:val="20"/>
          <w:szCs w:val="20"/>
          <w:highlight w:val="green"/>
          <w:lang w:val="en-US"/>
          <w:rPrChange w:id="408" w:author="777" w:date="2024-05-19T22:16:00Z">
            <w:rPr>
              <w:sz w:val="20"/>
              <w:szCs w:val="20"/>
              <w:lang w:val="en-US"/>
            </w:rPr>
          </w:rPrChange>
        </w:rPr>
        <w:t>chech_counter:</w:t>
      </w:r>
      <w:r w:rsidRPr="00CD3A04">
        <w:rPr>
          <w:rFonts w:ascii="Monospac821 BT" w:hAnsi="Monospac821 BT"/>
          <w:sz w:val="20"/>
          <w:szCs w:val="20"/>
          <w:lang w:val="en-US"/>
          <w:rPrChange w:id="409" w:author="777" w:date="2024-05-19T22:14:00Z">
            <w:rPr>
              <w:sz w:val="20"/>
              <w:szCs w:val="20"/>
              <w:lang w:val="en-US"/>
            </w:rPr>
          </w:rPrChange>
        </w:rPr>
        <w:t xml:space="preserve">                          ; CODE XREF: _main+3A</w:t>
      </w:r>
      <w:r w:rsidRPr="00CD3A04">
        <w:rPr>
          <w:rFonts w:ascii="Courier New" w:hAnsi="Courier New" w:cs="Courier New"/>
          <w:sz w:val="20"/>
          <w:szCs w:val="20"/>
          <w:lang w:val="en-US"/>
          <w:rPrChange w:id="410" w:author="777" w:date="2024-05-19T22:14:00Z">
            <w:rPr>
              <w:sz w:val="20"/>
              <w:szCs w:val="20"/>
              <w:lang w:val="en-US"/>
            </w:rPr>
          </w:rPrChange>
        </w:rPr>
        <w:t>↑</w:t>
      </w:r>
      <w:r w:rsidRPr="00CD3A04">
        <w:rPr>
          <w:rFonts w:ascii="Monospac821 BT" w:hAnsi="Monospac821 BT"/>
          <w:sz w:val="20"/>
          <w:szCs w:val="20"/>
          <w:lang w:val="en-US"/>
          <w:rPrChange w:id="411" w:author="777" w:date="2024-05-19T22:14:00Z">
            <w:rPr>
              <w:sz w:val="20"/>
              <w:szCs w:val="20"/>
              <w:lang w:val="en-US"/>
            </w:rPr>
          </w:rPrChange>
        </w:rPr>
        <w:t>j</w:t>
      </w:r>
    </w:p>
    <w:p w:rsidR="00CD3A04" w:rsidRPr="00CD3A04" w:rsidRDefault="00CD3A04" w:rsidP="00CD3A04">
      <w:pPr>
        <w:rPr>
          <w:rFonts w:asciiTheme="minorHAnsi" w:hAnsiTheme="minorHAnsi"/>
          <w:sz w:val="20"/>
          <w:szCs w:val="20"/>
          <w:lang w:val="en-US"/>
          <w:rPrChange w:id="412" w:author="777" w:date="2024-05-19T22:17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413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.text:004014ED            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414" w:author="777" w:date="2024-05-19T22:14:00Z">
            <w:rPr>
              <w:sz w:val="20"/>
              <w:szCs w:val="20"/>
              <w:lang w:val="en-US"/>
            </w:rPr>
          </w:rPrChange>
        </w:rPr>
        <w:t>cmp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415" w:author="777" w:date="2024-05-19T22:14:00Z">
            <w:rPr>
              <w:sz w:val="20"/>
              <w:szCs w:val="20"/>
              <w:lang w:val="en-US"/>
            </w:rPr>
          </w:rPrChange>
        </w:rPr>
        <w:t xml:space="preserve">    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416" w:author="777" w:date="2024-05-19T22:14:00Z">
            <w:rPr>
              <w:sz w:val="20"/>
              <w:szCs w:val="20"/>
              <w:lang w:val="en-US"/>
            </w:rPr>
          </w:rPrChange>
        </w:rPr>
        <w:t>dword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417" w:author="777" w:date="2024-05-19T22:14:00Z">
            <w:rPr>
              <w:sz w:val="20"/>
              <w:szCs w:val="20"/>
              <w:lang w:val="en-US"/>
            </w:rPr>
          </w:rPrChange>
        </w:rPr>
        <w:t xml:space="preserve"> </w:t>
      </w:r>
      <w:proofErr w:type="spellStart"/>
      <w:r w:rsidRPr="00CD3A04">
        <w:rPr>
          <w:rFonts w:ascii="Monospac821 BT" w:hAnsi="Monospac821 BT"/>
          <w:sz w:val="20"/>
          <w:szCs w:val="20"/>
          <w:lang w:val="en-US"/>
          <w:rPrChange w:id="418" w:author="777" w:date="2024-05-19T22:14:00Z">
            <w:rPr>
              <w:sz w:val="20"/>
              <w:szCs w:val="20"/>
              <w:lang w:val="en-US"/>
            </w:rPr>
          </w:rPrChange>
        </w:rPr>
        <w:t>ptr</w:t>
      </w:r>
      <w:proofErr w:type="spellEnd"/>
      <w:r w:rsidRPr="00CD3A04">
        <w:rPr>
          <w:rFonts w:ascii="Monospac821 BT" w:hAnsi="Monospac821 BT"/>
          <w:sz w:val="20"/>
          <w:szCs w:val="20"/>
          <w:lang w:val="en-US"/>
          <w:rPrChange w:id="419" w:author="777" w:date="2024-05-19T22:14:00Z">
            <w:rPr>
              <w:sz w:val="20"/>
              <w:szCs w:val="20"/>
              <w:lang w:val="en-US"/>
            </w:rPr>
          </w:rPrChange>
        </w:rPr>
        <w:t xml:space="preserve"> [esp+</w:t>
      </w:r>
      <w:r w:rsidRPr="00A832F4">
        <w:rPr>
          <w:rFonts w:ascii="Monospac821 BT" w:hAnsi="Monospac821 BT"/>
          <w:sz w:val="20"/>
          <w:szCs w:val="20"/>
          <w:highlight w:val="yellow"/>
          <w:lang w:val="en-US"/>
          <w:rPrChange w:id="420" w:author="777" w:date="2024-05-19T22:35:00Z">
            <w:rPr>
              <w:sz w:val="20"/>
              <w:szCs w:val="20"/>
              <w:lang w:val="en-US"/>
            </w:rPr>
          </w:rPrChange>
        </w:rPr>
        <w:t>4Ch</w:t>
      </w:r>
      <w:r w:rsidRPr="00CD3A04">
        <w:rPr>
          <w:rFonts w:ascii="Monospac821 BT" w:hAnsi="Monospac821 BT"/>
          <w:sz w:val="20"/>
          <w:szCs w:val="20"/>
          <w:lang w:val="en-US"/>
          <w:rPrChange w:id="421" w:author="777" w:date="2024-05-19T22:14:00Z">
            <w:rPr>
              <w:sz w:val="20"/>
              <w:szCs w:val="20"/>
              <w:lang w:val="en-US"/>
            </w:rPr>
          </w:rPrChange>
        </w:rPr>
        <w:t>], 5</w:t>
      </w:r>
      <w:ins w:id="422" w:author="777" w:date="2024-05-19T22:16:00Z">
        <w:r w:rsidRPr="00CD3A04">
          <w:rPr>
            <w:rFonts w:asciiTheme="minorHAnsi" w:hAnsiTheme="minorHAnsi"/>
            <w:sz w:val="20"/>
            <w:szCs w:val="20"/>
            <w:lang w:val="en-US"/>
            <w:rPrChange w:id="423" w:author="777" w:date="2024-05-19T22:16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 </w:t>
        </w:r>
        <w:r w:rsidRPr="00CD3A04">
          <w:rPr>
            <w:rFonts w:asciiTheme="minorHAnsi" w:hAnsiTheme="minorHAnsi"/>
            <w:color w:val="00CC00"/>
            <w:sz w:val="20"/>
            <w:szCs w:val="20"/>
            <w:lang w:val="en-US"/>
            <w:rPrChange w:id="424" w:author="777" w:date="2024-05-19T22:17:00Z">
              <w:rPr>
                <w:rFonts w:asciiTheme="minorHAnsi" w:hAnsiTheme="minorHAnsi"/>
                <w:sz w:val="20"/>
                <w:szCs w:val="20"/>
                <w:lang w:val="en-US"/>
              </w:rPr>
            </w:rPrChange>
          </w:rPr>
          <w:t>//</w:t>
        </w:r>
        <w:r w:rsidRPr="00CD3A04">
          <w:rPr>
            <w:rFonts w:asciiTheme="minorHAnsi" w:hAnsiTheme="minorHAnsi"/>
            <w:color w:val="00CC00"/>
            <w:sz w:val="20"/>
            <w:szCs w:val="20"/>
            <w:lang w:val="en-US"/>
            <w:rPrChange w:id="425" w:author="777" w:date="2024-05-19T22:17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 </w:t>
        </w:r>
        <w:r w:rsidRPr="00CD3A04">
          <w:rPr>
            <w:rFonts w:asciiTheme="minorHAnsi" w:hAnsiTheme="minorHAnsi"/>
            <w:color w:val="00CC00"/>
            <w:sz w:val="20"/>
            <w:szCs w:val="20"/>
            <w:rPrChange w:id="426" w:author="777" w:date="2024-05-19T22:17:00Z">
              <w:rPr>
                <w:rFonts w:asciiTheme="minorHAnsi" w:hAnsiTheme="minorHAnsi"/>
                <w:sz w:val="20"/>
                <w:szCs w:val="20"/>
              </w:rPr>
            </w:rPrChange>
          </w:rPr>
          <w:t>проверка</w:t>
        </w:r>
        <w:r w:rsidRPr="00CD3A04">
          <w:rPr>
            <w:rFonts w:asciiTheme="minorHAnsi" w:hAnsiTheme="minorHAnsi"/>
            <w:color w:val="00CC00"/>
            <w:sz w:val="20"/>
            <w:szCs w:val="20"/>
            <w:lang w:val="en-US"/>
            <w:rPrChange w:id="427" w:author="777" w:date="2024-05-19T22:17:00Z">
              <w:rPr>
                <w:rFonts w:asciiTheme="minorHAnsi" w:hAnsiTheme="minorHAnsi"/>
                <w:sz w:val="20"/>
                <w:szCs w:val="20"/>
              </w:rPr>
            </w:rPrChange>
          </w:rPr>
          <w:t xml:space="preserve"> </w:t>
        </w:r>
        <w:r w:rsidRPr="00CD3A04">
          <w:rPr>
            <w:rFonts w:asciiTheme="minorHAnsi" w:hAnsiTheme="minorHAnsi"/>
            <w:color w:val="00CC00"/>
            <w:sz w:val="20"/>
            <w:szCs w:val="20"/>
            <w:rPrChange w:id="428" w:author="777" w:date="2024-05-19T22:17:00Z">
              <w:rPr>
                <w:rFonts w:asciiTheme="minorHAnsi" w:hAnsiTheme="minorHAnsi"/>
                <w:sz w:val="20"/>
                <w:szCs w:val="20"/>
              </w:rPr>
            </w:rPrChange>
          </w:rPr>
          <w:t>счётчика</w:t>
        </w:r>
      </w:ins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429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430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.text:004014F2                 </w:t>
      </w:r>
      <w:proofErr w:type="spellStart"/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431" w:author="777" w:date="2024-05-19T22:16:00Z">
            <w:rPr>
              <w:sz w:val="20"/>
              <w:szCs w:val="20"/>
              <w:lang w:val="en-US"/>
            </w:rPr>
          </w:rPrChange>
        </w:rPr>
        <w:t>jle</w:t>
      </w:r>
      <w:proofErr w:type="spellEnd"/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432" w:author="777" w:date="2024-05-19T22:16:00Z">
            <w:rPr>
              <w:sz w:val="20"/>
              <w:szCs w:val="20"/>
              <w:lang w:val="en-US"/>
            </w:rPr>
          </w:rPrChange>
        </w:rPr>
        <w:t xml:space="preserve">     </w:t>
      </w:r>
      <w:proofErr w:type="spellStart"/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433" w:author="777" w:date="2024-05-19T22:16:00Z">
            <w:rPr>
              <w:sz w:val="20"/>
              <w:szCs w:val="20"/>
              <w:lang w:val="en-US"/>
            </w:rPr>
          </w:rPrChange>
        </w:rPr>
        <w:t>check_password</w:t>
      </w:r>
      <w:proofErr w:type="spellEnd"/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434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435" w:author="777" w:date="2024-05-19T22:14:00Z">
            <w:rPr>
              <w:sz w:val="20"/>
              <w:szCs w:val="20"/>
              <w:lang w:val="en-US"/>
            </w:rPr>
          </w:rPrChange>
        </w:rPr>
        <w:t>.text:004014F8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436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437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.text:004014F8 </w:t>
      </w:r>
      <w:r w:rsidRPr="00CD3A04">
        <w:rPr>
          <w:rFonts w:ascii="Monospac821 BT" w:hAnsi="Monospac821 BT"/>
          <w:sz w:val="20"/>
          <w:szCs w:val="20"/>
          <w:highlight w:val="green"/>
          <w:lang w:val="en-US"/>
          <w:rPrChange w:id="438" w:author="777" w:date="2024-05-19T22:16:00Z">
            <w:rPr>
              <w:sz w:val="20"/>
              <w:szCs w:val="20"/>
              <w:lang w:val="en-US"/>
            </w:rPr>
          </w:rPrChange>
        </w:rPr>
        <w:t>exit:</w:t>
      </w:r>
      <w:r w:rsidRPr="00CD3A04">
        <w:rPr>
          <w:rFonts w:ascii="Monospac821 BT" w:hAnsi="Monospac821 BT"/>
          <w:sz w:val="20"/>
          <w:szCs w:val="20"/>
          <w:lang w:val="en-US"/>
          <w:rPrChange w:id="439" w:author="777" w:date="2024-05-19T22:14:00Z">
            <w:rPr>
              <w:sz w:val="20"/>
              <w:szCs w:val="20"/>
              <w:lang w:val="en-US"/>
            </w:rPr>
          </w:rPrChange>
        </w:rPr>
        <w:t xml:space="preserve">                                   ; CODE XREF: _main+96</w:t>
      </w:r>
      <w:r w:rsidRPr="00CD3A04">
        <w:rPr>
          <w:rFonts w:ascii="Courier New" w:hAnsi="Courier New" w:cs="Courier New"/>
          <w:sz w:val="20"/>
          <w:szCs w:val="20"/>
          <w:lang w:val="en-US"/>
          <w:rPrChange w:id="440" w:author="777" w:date="2024-05-19T22:14:00Z">
            <w:rPr>
              <w:sz w:val="20"/>
              <w:szCs w:val="20"/>
              <w:lang w:val="en-US"/>
            </w:rPr>
          </w:rPrChange>
        </w:rPr>
        <w:t>↑</w:t>
      </w:r>
      <w:r w:rsidRPr="00CD3A04">
        <w:rPr>
          <w:rFonts w:ascii="Monospac821 BT" w:hAnsi="Monospac821 BT"/>
          <w:sz w:val="20"/>
          <w:szCs w:val="20"/>
          <w:lang w:val="en-US"/>
          <w:rPrChange w:id="441" w:author="777" w:date="2024-05-19T22:14:00Z">
            <w:rPr>
              <w:sz w:val="20"/>
              <w:szCs w:val="20"/>
              <w:lang w:val="en-US"/>
            </w:rPr>
          </w:rPrChange>
        </w:rPr>
        <w:t>j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442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443" w:author="777" w:date="2024-05-19T22:14:00Z">
            <w:rPr>
              <w:sz w:val="20"/>
              <w:szCs w:val="20"/>
              <w:lang w:val="en-US"/>
            </w:rPr>
          </w:rPrChange>
        </w:rPr>
        <w:t>.text:004014F8                 mov     eax, 0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444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445" w:author="777" w:date="2024-05-19T22:14:00Z">
            <w:rPr>
              <w:sz w:val="20"/>
              <w:szCs w:val="20"/>
              <w:lang w:val="en-US"/>
            </w:rPr>
          </w:rPrChange>
        </w:rPr>
        <w:t>.text:004014FD                 leave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446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447" w:author="777" w:date="2024-05-19T22:14:00Z">
            <w:rPr>
              <w:sz w:val="20"/>
              <w:szCs w:val="20"/>
              <w:lang w:val="en-US"/>
            </w:rPr>
          </w:rPrChange>
        </w:rPr>
        <w:t xml:space="preserve">.text:004014FE                 </w:t>
      </w:r>
      <w:r w:rsidRPr="00CD3A04">
        <w:rPr>
          <w:rFonts w:ascii="Monospac821 BT" w:hAnsi="Monospac821 BT"/>
          <w:sz w:val="20"/>
          <w:szCs w:val="20"/>
          <w:highlight w:val="yellow"/>
          <w:lang w:val="en-US"/>
          <w:rPrChange w:id="448" w:author="777" w:date="2024-05-19T22:16:00Z">
            <w:rPr>
              <w:sz w:val="20"/>
              <w:szCs w:val="20"/>
              <w:lang w:val="en-US"/>
            </w:rPr>
          </w:rPrChange>
        </w:rPr>
        <w:t>retn</w:t>
      </w:r>
    </w:p>
    <w:p w:rsidR="00CD3A04" w:rsidRPr="00CD3A04" w:rsidRDefault="00CD3A04" w:rsidP="00CD3A04">
      <w:pPr>
        <w:rPr>
          <w:rFonts w:ascii="Monospac821 BT" w:hAnsi="Monospac821 BT"/>
          <w:sz w:val="20"/>
          <w:szCs w:val="20"/>
          <w:lang w:val="en-US"/>
          <w:rPrChange w:id="449" w:author="777" w:date="2024-05-19T22:14:00Z">
            <w:rPr>
              <w:sz w:val="20"/>
              <w:szCs w:val="20"/>
              <w:lang w:val="en-US"/>
            </w:rPr>
          </w:rPrChange>
        </w:rPr>
      </w:pPr>
      <w:r w:rsidRPr="00CD3A04">
        <w:rPr>
          <w:rFonts w:ascii="Monospac821 BT" w:hAnsi="Monospac821 BT"/>
          <w:sz w:val="20"/>
          <w:szCs w:val="20"/>
          <w:lang w:val="en-US"/>
          <w:rPrChange w:id="450" w:author="777" w:date="2024-05-19T22:14:00Z">
            <w:rPr>
              <w:sz w:val="20"/>
              <w:szCs w:val="20"/>
              <w:lang w:val="en-US"/>
            </w:rPr>
          </w:rPrChange>
        </w:rPr>
        <w:t>.text:004014FE ; } // starts at 401410</w:t>
      </w:r>
    </w:p>
    <w:p w:rsidR="00B6027A" w:rsidRPr="008817CB" w:rsidRDefault="00CD3A04" w:rsidP="00CD3A04">
      <w:pPr>
        <w:rPr>
          <w:rFonts w:ascii="Monospac821 BT" w:hAnsi="Monospac821 BT"/>
          <w:sz w:val="20"/>
          <w:szCs w:val="20"/>
          <w:lang w:val="en-US"/>
          <w:rPrChange w:id="451" w:author="Natalie" w:date="2024-05-19T23:22:00Z">
            <w:rPr>
              <w:sz w:val="20"/>
              <w:szCs w:val="20"/>
            </w:rPr>
          </w:rPrChange>
        </w:rPr>
      </w:pPr>
      <w:r w:rsidRPr="008817CB">
        <w:rPr>
          <w:rFonts w:ascii="Monospac821 BT" w:hAnsi="Monospac821 BT"/>
          <w:sz w:val="20"/>
          <w:szCs w:val="20"/>
          <w:lang w:val="en-US"/>
          <w:rPrChange w:id="452" w:author="Natalie" w:date="2024-05-19T23:22:00Z">
            <w:rPr>
              <w:sz w:val="20"/>
              <w:szCs w:val="20"/>
            </w:rPr>
          </w:rPrChange>
        </w:rPr>
        <w:t xml:space="preserve">.text:004014FE _main           </w:t>
      </w:r>
      <w:proofErr w:type="spellStart"/>
      <w:r w:rsidRPr="008817CB">
        <w:rPr>
          <w:rFonts w:ascii="Monospac821 BT" w:hAnsi="Monospac821 BT"/>
          <w:sz w:val="20"/>
          <w:szCs w:val="20"/>
          <w:lang w:val="en-US"/>
          <w:rPrChange w:id="453" w:author="Natalie" w:date="2024-05-19T23:22:00Z">
            <w:rPr>
              <w:sz w:val="20"/>
              <w:szCs w:val="20"/>
            </w:rPr>
          </w:rPrChange>
        </w:rPr>
        <w:t>endp</w:t>
      </w:r>
      <w:proofErr w:type="spellEnd"/>
    </w:p>
    <w:sectPr w:rsidR="00B6027A" w:rsidRPr="008817CB" w:rsidSect="00060119">
      <w:pgSz w:w="11906" w:h="16838"/>
      <w:pgMar w:top="720" w:right="720" w:bottom="720" w:left="720" w:header="708" w:footer="708" w:gutter="0"/>
      <w:cols w:space="708"/>
      <w:docGrid w:linePitch="381"/>
      <w:sectPrChange w:id="454" w:author="777" w:date="2024-05-19T22:46:00Z">
        <w:sectPr w:rsidR="00B6027A" w:rsidRPr="008817CB" w:rsidSect="00060119">
          <w:pgMar w:top="1134" w:right="850" w:bottom="1134" w:left="1701" w:header="708" w:footer="708" w:gutter="0"/>
          <w:docGrid w:linePitch="36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821 BT">
    <w:altName w:val="Cascadia Code ExtraLight"/>
    <w:charset w:val="00"/>
    <w:family w:val="modern"/>
    <w:pitch w:val="fixed"/>
    <w:sig w:usb0="00000001" w:usb1="00000000" w:usb2="00000000" w:usb3="00000000" w:csb0="0000001B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777">
    <w15:presenceInfo w15:providerId="Windows Live" w15:userId="3c169aff9dd9ac11"/>
  </w15:person>
  <w15:person w15:author="Natalie">
    <w15:presenceInfo w15:providerId="None" w15:userId="Natal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04"/>
    <w:rsid w:val="00060119"/>
    <w:rsid w:val="001E5ECC"/>
    <w:rsid w:val="008817CB"/>
    <w:rsid w:val="00A832F4"/>
    <w:rsid w:val="00B6027A"/>
    <w:rsid w:val="00CD3A04"/>
    <w:rsid w:val="00E10034"/>
    <w:rsid w:val="00ED7866"/>
    <w:rsid w:val="00F7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0B815-B5EC-4BC9-AF94-95883320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3A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3A04"/>
    <w:rPr>
      <w:rFonts w:ascii="Segoe UI" w:hAnsi="Segoe UI" w:cs="Segoe UI"/>
      <w:sz w:val="18"/>
      <w:szCs w:val="18"/>
    </w:rPr>
  </w:style>
  <w:style w:type="paragraph" w:styleId="a5">
    <w:name w:val="Revision"/>
    <w:hidden/>
    <w:uiPriority w:val="99"/>
    <w:semiHidden/>
    <w:rsid w:val="00F75D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Natalie</cp:lastModifiedBy>
  <cp:revision>5</cp:revision>
  <cp:lastPrinted>2024-05-25T19:53:00Z</cp:lastPrinted>
  <dcterms:created xsi:type="dcterms:W3CDTF">2024-05-19T19:08:00Z</dcterms:created>
  <dcterms:modified xsi:type="dcterms:W3CDTF">2024-05-25T19:54:00Z</dcterms:modified>
</cp:coreProperties>
</file>